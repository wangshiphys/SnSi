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DEC0A4" w14:textId="5924FF74" w:rsidR="00756FF6" w:rsidRPr="00C93EB3" w:rsidRDefault="00792EC7" w:rsidP="0050635B">
      <w:pPr>
        <w:widowControl/>
        <w:spacing w:after="100" w:afterAutospacing="1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Artificial two-dimensional </w:t>
      </w:r>
      <w:r w:rsidR="00756FF6" w:rsidRPr="00C93EB3">
        <w:rPr>
          <w:rFonts w:ascii="Times New Roman" w:hAnsi="Times New Roman" w:cs="Times New Roman" w:hint="eastAsia"/>
          <w:sz w:val="28"/>
          <w:szCs w:val="32"/>
        </w:rPr>
        <w:t xml:space="preserve">Mott </w:t>
      </w:r>
      <w:r w:rsidR="00460582" w:rsidRPr="00C93EB3">
        <w:rPr>
          <w:rFonts w:ascii="Times New Roman" w:hAnsi="Times New Roman" w:cs="Times New Roman"/>
          <w:sz w:val="28"/>
          <w:szCs w:val="32"/>
        </w:rPr>
        <w:t>i</w:t>
      </w:r>
      <w:r w:rsidR="00756FF6" w:rsidRPr="00C93EB3">
        <w:rPr>
          <w:rFonts w:ascii="Times New Roman" w:hAnsi="Times New Roman" w:cs="Times New Roman"/>
          <w:sz w:val="28"/>
          <w:szCs w:val="32"/>
        </w:rPr>
        <w:t xml:space="preserve">nsulating </w:t>
      </w:r>
      <w:r w:rsidR="00460582" w:rsidRPr="00C93EB3">
        <w:rPr>
          <w:rFonts w:ascii="Times New Roman" w:hAnsi="Times New Roman" w:cs="Times New Roman"/>
          <w:sz w:val="28"/>
          <w:szCs w:val="32"/>
        </w:rPr>
        <w:t xml:space="preserve">superstructures </w:t>
      </w:r>
      <w:r w:rsidR="00756FF6" w:rsidRPr="00C93EB3">
        <w:rPr>
          <w:rFonts w:ascii="Times New Roman" w:hAnsi="Times New Roman" w:cs="Times New Roman"/>
          <w:sz w:val="28"/>
          <w:szCs w:val="32"/>
        </w:rPr>
        <w:t xml:space="preserve">with </w:t>
      </w:r>
      <w:r>
        <w:rPr>
          <w:rFonts w:ascii="Times New Roman" w:hAnsi="Times New Roman" w:cs="Times New Roman"/>
          <w:sz w:val="28"/>
          <w:szCs w:val="32"/>
        </w:rPr>
        <w:t xml:space="preserve">a </w:t>
      </w:r>
      <w:r w:rsidR="00756FF6" w:rsidRPr="00C93EB3">
        <w:rPr>
          <w:rFonts w:ascii="Times New Roman" w:hAnsi="Times New Roman" w:cs="Times New Roman"/>
          <w:sz w:val="28"/>
          <w:szCs w:val="32"/>
        </w:rPr>
        <w:t>large Mott gap</w:t>
      </w:r>
    </w:p>
    <w:p w14:paraId="0BDD0C29" w14:textId="4E898DC0" w:rsidR="00460582" w:rsidRPr="0050635B" w:rsidRDefault="00460582" w:rsidP="0050635B">
      <w:pPr>
        <w:widowControl/>
        <w:spacing w:after="100" w:afterAutospacing="1"/>
        <w:jc w:val="center"/>
        <w:rPr>
          <w:rFonts w:ascii="Times New Roman" w:hAnsi="Times New Roman" w:cs="Times New Roman"/>
          <w:sz w:val="24"/>
          <w:szCs w:val="32"/>
        </w:rPr>
      </w:pPr>
      <w:r w:rsidRPr="0050635B">
        <w:rPr>
          <w:rFonts w:ascii="Times New Roman" w:hAnsi="Times New Roman" w:cs="Times New Roman"/>
          <w:sz w:val="24"/>
          <w:szCs w:val="32"/>
        </w:rPr>
        <w:t>Authors</w:t>
      </w:r>
    </w:p>
    <w:p w14:paraId="3A2841C8" w14:textId="236B870D" w:rsidR="00460582" w:rsidRPr="0050635B" w:rsidRDefault="00A56748" w:rsidP="0050635B">
      <w:pPr>
        <w:widowControl/>
        <w:spacing w:after="100" w:afterAutospacing="1"/>
        <w:jc w:val="center"/>
        <w:rPr>
          <w:rFonts w:ascii="Times New Roman" w:hAnsi="Times New Roman" w:cs="Times New Roman"/>
          <w:i/>
          <w:sz w:val="24"/>
          <w:szCs w:val="32"/>
        </w:rPr>
      </w:pPr>
      <w:r w:rsidRPr="0050635B">
        <w:rPr>
          <w:rFonts w:ascii="Times New Roman" w:hAnsi="Times New Roman" w:cs="Times New Roman"/>
          <w:i/>
          <w:sz w:val="24"/>
          <w:szCs w:val="32"/>
        </w:rPr>
        <w:t>Affiliations</w:t>
      </w:r>
    </w:p>
    <w:p w14:paraId="23BE302B" w14:textId="77777777" w:rsidR="0050635B" w:rsidRPr="001D7261" w:rsidRDefault="0050635B" w:rsidP="0050635B">
      <w:pPr>
        <w:widowControl/>
        <w:spacing w:after="100" w:afterAutospacing="1"/>
        <w:jc w:val="center"/>
        <w:rPr>
          <w:rFonts w:ascii="Times New Roman" w:hAnsi="Times New Roman" w:cs="Times New Roman"/>
          <w:sz w:val="24"/>
          <w:szCs w:val="32"/>
        </w:rPr>
      </w:pPr>
    </w:p>
    <w:p w14:paraId="36851000" w14:textId="29B4E40A" w:rsidR="0076165B" w:rsidRPr="00880C35" w:rsidRDefault="00460582" w:rsidP="00880C35">
      <w:pPr>
        <w:widowControl/>
        <w:spacing w:line="360" w:lineRule="auto"/>
        <w:jc w:val="left"/>
        <w:rPr>
          <w:rFonts w:ascii="Times New Roman" w:hAnsi="Times New Roman" w:cs="Times New Roman"/>
          <w:b/>
          <w:sz w:val="24"/>
          <w:szCs w:val="32"/>
        </w:rPr>
      </w:pPr>
      <w:r w:rsidRPr="00880C35">
        <w:rPr>
          <w:rFonts w:ascii="Times New Roman" w:hAnsi="Times New Roman" w:cs="Times New Roman"/>
          <w:b/>
          <w:sz w:val="24"/>
          <w:szCs w:val="32"/>
        </w:rPr>
        <w:t>Abstract</w:t>
      </w:r>
    </w:p>
    <w:p w14:paraId="062A2D55" w14:textId="53AD55F8" w:rsidR="000F1BE7" w:rsidRPr="0029243F" w:rsidRDefault="00C71255" w:rsidP="00880C35">
      <w:pPr>
        <w:widowControl/>
        <w:spacing w:line="36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A954D5">
        <w:rPr>
          <w:rFonts w:ascii="Times New Roman" w:hAnsi="Times New Roman" w:cs="Times New Roman"/>
          <w:sz w:val="24"/>
          <w:szCs w:val="28"/>
        </w:rPr>
        <w:t>Mott insulator</w:t>
      </w:r>
      <w:r w:rsidR="00C93EB3">
        <w:rPr>
          <w:rFonts w:ascii="Times New Roman" w:hAnsi="Times New Roman" w:cs="Times New Roman"/>
          <w:sz w:val="24"/>
          <w:szCs w:val="28"/>
        </w:rPr>
        <w:t xml:space="preserve">s, </w:t>
      </w:r>
      <w:r w:rsidR="00A954D5">
        <w:rPr>
          <w:rFonts w:ascii="Times New Roman" w:hAnsi="Times New Roman" w:cs="Times New Roman"/>
          <w:sz w:val="24"/>
          <w:szCs w:val="28"/>
        </w:rPr>
        <w:t xml:space="preserve">with </w:t>
      </w:r>
      <w:r w:rsidR="00C93EB3">
        <w:rPr>
          <w:rFonts w:ascii="Times New Roman" w:hAnsi="Times New Roman" w:cs="Times New Roman"/>
          <w:sz w:val="24"/>
          <w:szCs w:val="28"/>
        </w:rPr>
        <w:t xml:space="preserve">a </w:t>
      </w:r>
      <w:r w:rsidR="00A954D5">
        <w:rPr>
          <w:rFonts w:ascii="Times New Roman" w:hAnsi="Times New Roman" w:cs="Times New Roman"/>
          <w:sz w:val="24"/>
          <w:szCs w:val="28"/>
        </w:rPr>
        <w:t>large Mott gap</w:t>
      </w:r>
      <w:r w:rsidR="00860101">
        <w:rPr>
          <w:rFonts w:ascii="Times New Roman" w:hAnsi="Times New Roman" w:cs="Times New Roman"/>
          <w:sz w:val="24"/>
          <w:szCs w:val="28"/>
        </w:rPr>
        <w:t xml:space="preserve"> </w:t>
      </w:r>
      <w:r w:rsidR="00792EC7">
        <w:rPr>
          <w:rFonts w:ascii="Times New Roman" w:hAnsi="Times New Roman" w:cs="Times New Roman"/>
          <w:sz w:val="24"/>
          <w:szCs w:val="28"/>
        </w:rPr>
        <w:t xml:space="preserve">such as </w:t>
      </w:r>
      <w:r w:rsidR="00C93EB3">
        <w:rPr>
          <w:rFonts w:ascii="Times New Roman" w:hAnsi="Times New Roman" w:cs="Times New Roman"/>
          <w:sz w:val="24"/>
          <w:szCs w:val="28"/>
        </w:rPr>
        <w:t xml:space="preserve">the </w:t>
      </w:r>
      <w:r w:rsidR="00860101">
        <w:rPr>
          <w:rFonts w:ascii="Times New Roman" w:hAnsi="Times New Roman" w:cs="Times New Roman"/>
          <w:sz w:val="24"/>
          <w:szCs w:val="28"/>
        </w:rPr>
        <w:t>transition metal oxides,</w:t>
      </w:r>
      <w:r w:rsidR="00A954D5">
        <w:rPr>
          <w:rFonts w:ascii="Times New Roman" w:hAnsi="Times New Roman" w:cs="Times New Roman"/>
          <w:sz w:val="24"/>
          <w:szCs w:val="28"/>
        </w:rPr>
        <w:t xml:space="preserve"> </w:t>
      </w:r>
      <w:r w:rsidR="00074FBF">
        <w:rPr>
          <w:rFonts w:ascii="Times New Roman" w:hAnsi="Times New Roman" w:cs="Times New Roman"/>
          <w:sz w:val="24"/>
          <w:szCs w:val="28"/>
        </w:rPr>
        <w:t>are significant</w:t>
      </w:r>
      <w:r w:rsidR="00C93EB3" w:rsidRPr="00A954D5">
        <w:rPr>
          <w:rFonts w:ascii="Times New Roman" w:hAnsi="Times New Roman" w:cs="Times New Roman"/>
          <w:sz w:val="24"/>
          <w:szCs w:val="28"/>
        </w:rPr>
        <w:t xml:space="preserve"> </w:t>
      </w:r>
      <w:r w:rsidR="00013DE9">
        <w:rPr>
          <w:rFonts w:ascii="Times New Roman" w:hAnsi="Times New Roman" w:cs="Times New Roman"/>
          <w:sz w:val="24"/>
          <w:szCs w:val="28"/>
        </w:rPr>
        <w:t xml:space="preserve">to study the </w:t>
      </w:r>
      <w:r w:rsidRPr="00A954D5">
        <w:rPr>
          <w:rFonts w:ascii="Times New Roman" w:hAnsi="Times New Roman" w:cs="Times New Roman"/>
          <w:sz w:val="24"/>
          <w:szCs w:val="28"/>
        </w:rPr>
        <w:t xml:space="preserve">interplay </w:t>
      </w:r>
      <w:r w:rsidR="00013DE9">
        <w:rPr>
          <w:rFonts w:ascii="Times New Roman" w:hAnsi="Times New Roman" w:cs="Times New Roman"/>
          <w:sz w:val="24"/>
          <w:szCs w:val="28"/>
        </w:rPr>
        <w:t>to</w:t>
      </w:r>
      <w:r w:rsidR="005E5198">
        <w:rPr>
          <w:rFonts w:ascii="Times New Roman" w:hAnsi="Times New Roman" w:cs="Times New Roman"/>
          <w:sz w:val="24"/>
          <w:szCs w:val="28"/>
        </w:rPr>
        <w:t xml:space="preserve"> </w:t>
      </w:r>
      <w:r w:rsidR="00013DE9">
        <w:rPr>
          <w:rFonts w:ascii="Times New Roman" w:hAnsi="Times New Roman" w:cs="Times New Roman"/>
          <w:sz w:val="24"/>
          <w:szCs w:val="28"/>
        </w:rPr>
        <w:t>h</w:t>
      </w:r>
      <w:r w:rsidR="00013DE9" w:rsidRPr="00A954D5">
        <w:rPr>
          <w:rFonts w:ascii="Times New Roman" w:hAnsi="Times New Roman" w:cs="Times New Roman"/>
          <w:sz w:val="24"/>
          <w:szCs w:val="28"/>
        </w:rPr>
        <w:t>igh</w:t>
      </w:r>
      <w:r w:rsidRPr="00A954D5">
        <w:rPr>
          <w:rFonts w:ascii="Times New Roman" w:hAnsi="Times New Roman" w:cs="Times New Roman"/>
          <w:sz w:val="24"/>
          <w:szCs w:val="28"/>
        </w:rPr>
        <w:t xml:space="preserve">-Tc superconductivity and </w:t>
      </w:r>
      <w:r w:rsidR="00C93EB3">
        <w:rPr>
          <w:rFonts w:ascii="Times New Roman" w:hAnsi="Times New Roman" w:cs="Times New Roman"/>
          <w:sz w:val="24"/>
          <w:szCs w:val="28"/>
        </w:rPr>
        <w:t>quantum spin liquid</w:t>
      </w:r>
      <w:r w:rsidR="00013DE9">
        <w:rPr>
          <w:rFonts w:ascii="Times New Roman" w:hAnsi="Times New Roman" w:cs="Times New Roman"/>
          <w:sz w:val="24"/>
          <w:szCs w:val="28"/>
        </w:rPr>
        <w:t xml:space="preserve"> etc</w:t>
      </w:r>
      <w:r w:rsidR="00C66A60" w:rsidRPr="00A954D5">
        <w:rPr>
          <w:rFonts w:ascii="Times New Roman" w:hAnsi="Times New Roman" w:cs="Times New Roman"/>
          <w:sz w:val="24"/>
          <w:szCs w:val="28"/>
        </w:rPr>
        <w:t>.</w:t>
      </w:r>
      <w:r w:rsidR="00860101">
        <w:rPr>
          <w:rFonts w:ascii="Times New Roman" w:hAnsi="Times New Roman" w:cs="Times New Roman"/>
          <w:sz w:val="24"/>
          <w:szCs w:val="28"/>
        </w:rPr>
        <w:t xml:space="preserve"> </w:t>
      </w:r>
      <w:r w:rsidR="001358AB">
        <w:rPr>
          <w:rFonts w:ascii="Times New Roman" w:hAnsi="Times New Roman" w:cs="Times New Roman"/>
          <w:sz w:val="24"/>
          <w:szCs w:val="28"/>
        </w:rPr>
        <w:t xml:space="preserve">However, most of the </w:t>
      </w:r>
      <w:r w:rsidR="00013DE9">
        <w:rPr>
          <w:rFonts w:ascii="Times New Roman" w:hAnsi="Times New Roman" w:cs="Times New Roman"/>
          <w:sz w:val="24"/>
          <w:szCs w:val="28"/>
        </w:rPr>
        <w:t xml:space="preserve">currently </w:t>
      </w:r>
      <w:r w:rsidR="001358AB">
        <w:rPr>
          <w:rFonts w:ascii="Times New Roman" w:hAnsi="Times New Roman" w:cs="Times New Roman"/>
          <w:sz w:val="24"/>
          <w:szCs w:val="28"/>
        </w:rPr>
        <w:t xml:space="preserve">discovered Mott insulators host a much smaller gap than the transition metal oxides. </w:t>
      </w:r>
      <w:r w:rsidR="004D2AF5">
        <w:rPr>
          <w:rFonts w:ascii="Times New Roman" w:hAnsi="Times New Roman" w:cs="Times New Roman"/>
          <w:sz w:val="24"/>
          <w:szCs w:val="28"/>
        </w:rPr>
        <w:t>Here</w:t>
      </w:r>
      <w:r w:rsidR="00F03327">
        <w:rPr>
          <w:rFonts w:ascii="Times New Roman" w:hAnsi="Times New Roman" w:cs="Times New Roman"/>
          <w:sz w:val="24"/>
          <w:szCs w:val="28"/>
        </w:rPr>
        <w:t>,</w:t>
      </w:r>
      <w:r w:rsidR="00415A57">
        <w:rPr>
          <w:rFonts w:ascii="Times New Roman" w:hAnsi="Times New Roman" w:cs="Times New Roman"/>
          <w:sz w:val="24"/>
          <w:szCs w:val="28"/>
        </w:rPr>
        <w:t xml:space="preserve"> </w:t>
      </w:r>
      <w:r w:rsidR="004C16AD">
        <w:rPr>
          <w:rFonts w:ascii="Times New Roman" w:hAnsi="Times New Roman" w:cs="Times New Roman"/>
          <w:sz w:val="24"/>
          <w:szCs w:val="28"/>
        </w:rPr>
        <w:t xml:space="preserve">we </w:t>
      </w:r>
      <w:r w:rsidR="00594250">
        <w:rPr>
          <w:rFonts w:ascii="Times New Roman" w:hAnsi="Times New Roman" w:cs="Times New Roman"/>
          <w:sz w:val="24"/>
          <w:szCs w:val="28"/>
        </w:rPr>
        <w:t xml:space="preserve">report a </w:t>
      </w:r>
      <w:r w:rsidR="00594250" w:rsidRPr="009063CF">
        <w:rPr>
          <w:rFonts w:ascii="Times New Roman" w:hAnsi="Times New Roman" w:cs="Times New Roman"/>
          <w:color w:val="FF0000"/>
          <w:sz w:val="24"/>
          <w:szCs w:val="28"/>
        </w:rPr>
        <w:t>method</w:t>
      </w:r>
      <w:r w:rsidR="00594250">
        <w:rPr>
          <w:rFonts w:ascii="Times New Roman" w:hAnsi="Times New Roman" w:cs="Times New Roman"/>
          <w:sz w:val="24"/>
          <w:szCs w:val="28"/>
        </w:rPr>
        <w:t xml:space="preserve"> to </w:t>
      </w:r>
      <w:r w:rsidR="009063CF">
        <w:rPr>
          <w:rFonts w:ascii="Times New Roman" w:hAnsi="Times New Roman" w:cs="Times New Roman"/>
          <w:sz w:val="24"/>
          <w:szCs w:val="28"/>
        </w:rPr>
        <w:t>realize the</w:t>
      </w:r>
      <w:r w:rsidR="001D07E3">
        <w:rPr>
          <w:rFonts w:ascii="Times New Roman" w:hAnsi="Times New Roman" w:cs="Times New Roman"/>
          <w:sz w:val="24"/>
          <w:szCs w:val="28"/>
        </w:rPr>
        <w:t xml:space="preserve"> two</w:t>
      </w:r>
      <w:r w:rsidR="00074FBF">
        <w:rPr>
          <w:rFonts w:ascii="Times New Roman" w:hAnsi="Times New Roman" w:cs="Times New Roman"/>
          <w:sz w:val="24"/>
          <w:szCs w:val="28"/>
        </w:rPr>
        <w:t>-</w:t>
      </w:r>
      <w:r w:rsidR="001D07E3">
        <w:rPr>
          <w:rFonts w:ascii="Times New Roman" w:hAnsi="Times New Roman" w:cs="Times New Roman"/>
          <w:sz w:val="24"/>
          <w:szCs w:val="28"/>
        </w:rPr>
        <w:t xml:space="preserve">dimensional </w:t>
      </w:r>
      <w:r w:rsidR="00074FBF">
        <w:rPr>
          <w:rFonts w:ascii="Times New Roman" w:hAnsi="Times New Roman" w:cs="Times New Roman"/>
          <w:sz w:val="24"/>
          <w:szCs w:val="28"/>
        </w:rPr>
        <w:t xml:space="preserve">(2D) </w:t>
      </w:r>
      <w:r w:rsidR="009063CF">
        <w:rPr>
          <w:rFonts w:ascii="Times New Roman" w:hAnsi="Times New Roman" w:cs="Times New Roman"/>
          <w:sz w:val="24"/>
          <w:szCs w:val="28"/>
        </w:rPr>
        <w:t xml:space="preserve">Mott insulating </w:t>
      </w:r>
      <w:r w:rsidR="001D07E3">
        <w:rPr>
          <w:rFonts w:ascii="Times New Roman" w:hAnsi="Times New Roman" w:cs="Times New Roman"/>
          <w:sz w:val="24"/>
          <w:szCs w:val="28"/>
        </w:rPr>
        <w:t xml:space="preserve">structures with </w:t>
      </w:r>
      <w:r w:rsidR="00F26046">
        <w:rPr>
          <w:rFonts w:ascii="Times New Roman" w:hAnsi="Times New Roman" w:cs="Times New Roman"/>
          <w:sz w:val="24"/>
          <w:szCs w:val="28"/>
        </w:rPr>
        <w:t xml:space="preserve">a </w:t>
      </w:r>
      <w:r w:rsidR="001D07E3">
        <w:rPr>
          <w:rFonts w:ascii="Times New Roman" w:hAnsi="Times New Roman" w:cs="Times New Roman"/>
          <w:sz w:val="24"/>
          <w:szCs w:val="28"/>
        </w:rPr>
        <w:t xml:space="preserve">large Mott gap of </w:t>
      </w:r>
      <w:r w:rsidR="00F26046">
        <w:rPr>
          <w:rFonts w:ascii="Times New Roman" w:hAnsi="Times New Roman" w:cs="Times New Roman"/>
          <w:sz w:val="24"/>
          <w:szCs w:val="28"/>
        </w:rPr>
        <w:t>a few electron volts</w:t>
      </w:r>
      <w:r w:rsidR="001D07E3">
        <w:rPr>
          <w:rFonts w:ascii="Times New Roman" w:hAnsi="Times New Roman" w:cs="Times New Roman"/>
          <w:sz w:val="24"/>
          <w:szCs w:val="28"/>
        </w:rPr>
        <w:t xml:space="preserve">. </w:t>
      </w:r>
      <w:r w:rsidR="00F26046">
        <w:rPr>
          <w:rFonts w:ascii="Times New Roman" w:hAnsi="Times New Roman" w:cs="Times New Roman"/>
          <w:sz w:val="24"/>
          <w:szCs w:val="28"/>
        </w:rPr>
        <w:t xml:space="preserve">Instead of </w:t>
      </w:r>
      <w:r w:rsidR="008679CC">
        <w:rPr>
          <w:rFonts w:ascii="Times New Roman" w:hAnsi="Times New Roman" w:cs="Times New Roman"/>
          <w:sz w:val="24"/>
          <w:szCs w:val="28"/>
        </w:rPr>
        <w:t xml:space="preserve">the </w:t>
      </w:r>
      <w:r w:rsidR="00F26046">
        <w:rPr>
          <w:rFonts w:ascii="Times New Roman" w:hAnsi="Times New Roman" w:cs="Times New Roman"/>
          <w:sz w:val="24"/>
          <w:szCs w:val="28"/>
        </w:rPr>
        <w:t>transition metal</w:t>
      </w:r>
      <w:r w:rsidR="00F50D67">
        <w:rPr>
          <w:rFonts w:ascii="Times New Roman" w:hAnsi="Times New Roman" w:cs="Times New Roman"/>
          <w:sz w:val="24"/>
          <w:szCs w:val="28"/>
        </w:rPr>
        <w:t>s with d orbital electrons</w:t>
      </w:r>
      <w:r w:rsidR="00F26046">
        <w:rPr>
          <w:rFonts w:ascii="Times New Roman" w:hAnsi="Times New Roman" w:cs="Times New Roman"/>
          <w:sz w:val="24"/>
          <w:szCs w:val="28"/>
        </w:rPr>
        <w:t xml:space="preserve">, we adopted only </w:t>
      </w:r>
      <w:r w:rsidR="00013DE9">
        <w:rPr>
          <w:rFonts w:ascii="Times New Roman" w:hAnsi="Times New Roman" w:cs="Times New Roman"/>
          <w:sz w:val="24"/>
          <w:szCs w:val="28"/>
        </w:rPr>
        <w:t xml:space="preserve">the </w:t>
      </w:r>
      <w:r w:rsidR="00F50D67">
        <w:rPr>
          <w:rFonts w:ascii="Times New Roman" w:hAnsi="Times New Roman" w:cs="Times New Roman"/>
          <w:sz w:val="24"/>
          <w:szCs w:val="28"/>
        </w:rPr>
        <w:t xml:space="preserve">Sn atoms with </w:t>
      </w:r>
      <w:r w:rsidR="00F26046">
        <w:rPr>
          <w:rFonts w:ascii="Times New Roman" w:hAnsi="Times New Roman" w:cs="Times New Roman"/>
          <w:sz w:val="24"/>
          <w:szCs w:val="28"/>
        </w:rPr>
        <w:t>s and p orbital electrons</w:t>
      </w:r>
      <w:r w:rsidR="00F50D67">
        <w:rPr>
          <w:rFonts w:ascii="Times New Roman" w:hAnsi="Times New Roman" w:cs="Times New Roman"/>
          <w:sz w:val="24"/>
          <w:szCs w:val="28"/>
        </w:rPr>
        <w:t xml:space="preserve"> to</w:t>
      </w:r>
      <w:r w:rsidR="00F26046">
        <w:rPr>
          <w:rFonts w:ascii="Times New Roman" w:hAnsi="Times New Roman" w:cs="Times New Roman"/>
          <w:sz w:val="24"/>
          <w:szCs w:val="28"/>
        </w:rPr>
        <w:t xml:space="preserve"> </w:t>
      </w:r>
      <w:r w:rsidR="00F50D67">
        <w:rPr>
          <w:rFonts w:ascii="Times New Roman" w:hAnsi="Times New Roman" w:cs="Times New Roman"/>
          <w:sz w:val="24"/>
          <w:szCs w:val="28"/>
        </w:rPr>
        <w:t xml:space="preserve">construct </w:t>
      </w:r>
      <w:r w:rsidR="00013DE9">
        <w:rPr>
          <w:rFonts w:ascii="Times New Roman" w:hAnsi="Times New Roman" w:cs="Times New Roman"/>
          <w:sz w:val="24"/>
          <w:szCs w:val="28"/>
        </w:rPr>
        <w:t xml:space="preserve">new </w:t>
      </w:r>
      <w:r w:rsidR="00F26046">
        <w:rPr>
          <w:rFonts w:ascii="Times New Roman" w:hAnsi="Times New Roman" w:cs="Times New Roman"/>
          <w:sz w:val="24"/>
          <w:szCs w:val="28"/>
        </w:rPr>
        <w:t xml:space="preserve">artificial </w:t>
      </w:r>
      <w:r w:rsidR="009063CF">
        <w:rPr>
          <w:rFonts w:ascii="Times New Roman" w:hAnsi="Times New Roman" w:cs="Times New Roman"/>
          <w:sz w:val="24"/>
          <w:szCs w:val="28"/>
        </w:rPr>
        <w:t xml:space="preserve">2D </w:t>
      </w:r>
      <w:r w:rsidR="008679CC">
        <w:rPr>
          <w:rFonts w:ascii="Times New Roman" w:hAnsi="Times New Roman" w:cs="Times New Roman"/>
          <w:sz w:val="24"/>
          <w:szCs w:val="28"/>
        </w:rPr>
        <w:t xml:space="preserve">atomic </w:t>
      </w:r>
      <w:r w:rsidR="00F26046">
        <w:rPr>
          <w:rFonts w:ascii="Times New Roman" w:hAnsi="Times New Roman" w:cs="Times New Roman"/>
          <w:sz w:val="24"/>
          <w:szCs w:val="28"/>
        </w:rPr>
        <w:t>structures</w:t>
      </w:r>
      <w:r w:rsidR="008679CC">
        <w:rPr>
          <w:rFonts w:ascii="Times New Roman" w:hAnsi="Times New Roman" w:cs="Times New Roman"/>
          <w:sz w:val="24"/>
          <w:szCs w:val="28"/>
        </w:rPr>
        <w:t xml:space="preserve"> </w:t>
      </w:r>
      <w:r w:rsidR="00F50D67">
        <w:rPr>
          <w:rFonts w:ascii="Times New Roman" w:hAnsi="Times New Roman" w:cs="Times New Roman"/>
          <w:sz w:val="24"/>
          <w:szCs w:val="28"/>
        </w:rPr>
        <w:t>on the base</w:t>
      </w:r>
      <w:r w:rsidR="00F50D67" w:rsidRPr="00F50D67">
        <w:rPr>
          <w:rFonts w:ascii="Times New Roman" w:hAnsi="Times New Roman" w:cs="Times New Roman"/>
          <w:sz w:val="24"/>
          <w:szCs w:val="28"/>
        </w:rPr>
        <w:t xml:space="preserve"> </w:t>
      </w:r>
      <w:r w:rsidR="00013DE9">
        <w:rPr>
          <w:rFonts w:ascii="Times New Roman" w:hAnsi="Times New Roman" w:cs="Times New Roman"/>
          <w:sz w:val="24"/>
          <w:szCs w:val="28"/>
        </w:rPr>
        <w:t xml:space="preserve">template </w:t>
      </w:r>
      <w:r w:rsidR="00F50D67" w:rsidRPr="00F50D67">
        <w:rPr>
          <w:rFonts w:ascii="Times New Roman" w:hAnsi="Times New Roman" w:cs="Times New Roman"/>
          <w:sz w:val="24"/>
          <w:szCs w:val="28"/>
        </w:rPr>
        <w:t>of Sn/Si(111)</w:t>
      </w:r>
      <w:r w:rsidR="00013DE9">
        <w:rPr>
          <w:rFonts w:ascii="Times New Roman" w:hAnsi="Times New Roman" w:cs="Times New Roman"/>
          <w:sz w:val="24"/>
          <w:szCs w:val="28"/>
        </w:rPr>
        <w:t>-</w:t>
      </w:r>
      <m:oMath>
        <m:r>
          <w:rPr>
            <w:rFonts w:ascii="Cambria Math" w:hAnsi="Cambria Math" w:cs="Times New Roman"/>
            <w:kern w:val="0"/>
            <w:sz w:val="24"/>
            <w:szCs w:val="24"/>
          </w:rPr>
          <m:t xml:space="preserve"> (</m:t>
        </m:r>
        <m:rad>
          <m:radPr>
            <m:degHide m:val="1"/>
            <m:ctrlPr>
              <w:rPr>
                <w:rFonts w:ascii="Cambria Math" w:hAnsi="Cambria Math" w:cs="Times New Roman"/>
                <w:kern w:val="0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3</m:t>
            </m:r>
          </m:e>
        </m:rad>
        <m:r>
          <w:rPr>
            <w:rFonts w:ascii="Cambria Math" w:hAnsi="Cambria Math" w:cs="Times New Roman"/>
            <w:kern w:val="0"/>
            <w:sz w:val="24"/>
            <w:szCs w:val="24"/>
          </w:rPr>
          <m:t>×</m:t>
        </m:r>
        <m:rad>
          <m:radPr>
            <m:degHide m:val="1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3</m:t>
            </m:r>
          </m:e>
        </m:rad>
        <m:r>
          <w:rPr>
            <w:rFonts w:ascii="Cambria Math" w:hAnsi="Cambria Math" w:cs="Times New Roman"/>
            <w:kern w:val="0"/>
            <w:sz w:val="24"/>
            <w:szCs w:val="24"/>
          </w:rPr>
          <m:t>)</m:t>
        </m:r>
      </m:oMath>
      <w:r w:rsidR="00013DE9">
        <w:rPr>
          <w:rFonts w:ascii="Times New Roman" w:hAnsi="Times New Roman" w:cs="Times New Roman" w:hint="eastAsia"/>
          <w:kern w:val="0"/>
          <w:sz w:val="24"/>
          <w:szCs w:val="24"/>
        </w:rPr>
        <w:t>.</w:t>
      </w:r>
      <w:r w:rsidR="00F26046" w:rsidRPr="00F50D67">
        <w:rPr>
          <w:rFonts w:ascii="Times New Roman" w:hAnsi="Times New Roman" w:cs="Times New Roman"/>
          <w:sz w:val="24"/>
          <w:szCs w:val="28"/>
        </w:rPr>
        <w:t xml:space="preserve"> </w:t>
      </w:r>
      <w:r w:rsidR="00F50D67" w:rsidRPr="00CF7434">
        <w:rPr>
          <w:rFonts w:ascii="Times New Roman" w:hAnsi="Times New Roman" w:cs="Times New Roman"/>
          <w:sz w:val="24"/>
          <w:szCs w:val="28"/>
        </w:rPr>
        <w:t xml:space="preserve">In this way, </w:t>
      </w:r>
      <w:r w:rsidR="00F50D67" w:rsidRPr="00CF7434">
        <w:rPr>
          <w:rFonts w:ascii="Times New Roman" w:hAnsi="Times New Roman" w:cs="Times New Roman"/>
          <w:sz w:val="24"/>
          <w:szCs w:val="28"/>
          <w:highlight w:val="yellow"/>
        </w:rPr>
        <w:t>t</w:t>
      </w:r>
      <w:r w:rsidR="00F26046" w:rsidRPr="00CF7434">
        <w:rPr>
          <w:rFonts w:ascii="Times New Roman" w:hAnsi="Times New Roman" w:cs="Times New Roman"/>
          <w:sz w:val="24"/>
          <w:szCs w:val="28"/>
          <w:highlight w:val="yellow"/>
        </w:rPr>
        <w:t xml:space="preserve">he electron orbitals </w:t>
      </w:r>
      <w:r w:rsidR="008679CC" w:rsidRPr="00CF7434">
        <w:rPr>
          <w:rFonts w:ascii="Times New Roman" w:hAnsi="Times New Roman" w:cs="Times New Roman"/>
          <w:sz w:val="24"/>
          <w:szCs w:val="28"/>
          <w:highlight w:val="yellow"/>
        </w:rPr>
        <w:t xml:space="preserve">are </w:t>
      </w:r>
      <w:r w:rsidR="00F26046" w:rsidRPr="00CF7434">
        <w:rPr>
          <w:rFonts w:ascii="Times New Roman" w:hAnsi="Times New Roman" w:cs="Times New Roman"/>
          <w:sz w:val="24"/>
          <w:szCs w:val="28"/>
          <w:highlight w:val="yellow"/>
        </w:rPr>
        <w:t>hybridiz</w:t>
      </w:r>
      <w:r w:rsidR="008679CC" w:rsidRPr="00CF7434">
        <w:rPr>
          <w:rFonts w:ascii="Times New Roman" w:hAnsi="Times New Roman" w:cs="Times New Roman"/>
          <w:sz w:val="24"/>
          <w:szCs w:val="28"/>
          <w:highlight w:val="yellow"/>
        </w:rPr>
        <w:t>ed,</w:t>
      </w:r>
      <w:r w:rsidR="008679CC">
        <w:rPr>
          <w:rFonts w:ascii="Times New Roman" w:hAnsi="Times New Roman" w:cs="Times New Roman"/>
          <w:sz w:val="24"/>
          <w:szCs w:val="28"/>
        </w:rPr>
        <w:t xml:space="preserve"> and meanwhile the hopping is </w:t>
      </w:r>
      <w:r w:rsidR="00013DE9">
        <w:rPr>
          <w:rFonts w:ascii="Times New Roman" w:hAnsi="Times New Roman" w:cs="Times New Roman"/>
          <w:sz w:val="24"/>
          <w:szCs w:val="28"/>
        </w:rPr>
        <w:t xml:space="preserve">effectively </w:t>
      </w:r>
      <w:r w:rsidR="008679CC">
        <w:rPr>
          <w:rFonts w:ascii="Times New Roman" w:hAnsi="Times New Roman" w:cs="Times New Roman"/>
          <w:sz w:val="24"/>
          <w:szCs w:val="28"/>
        </w:rPr>
        <w:t>tuned</w:t>
      </w:r>
      <w:r w:rsidR="00473C5A">
        <w:rPr>
          <w:rFonts w:ascii="Times New Roman" w:hAnsi="Times New Roman" w:cs="Times New Roman"/>
          <w:sz w:val="24"/>
          <w:szCs w:val="28"/>
        </w:rPr>
        <w:t xml:space="preserve">, leading to </w:t>
      </w:r>
      <w:r w:rsidR="009063CF">
        <w:rPr>
          <w:rFonts w:ascii="Times New Roman" w:hAnsi="Times New Roman" w:cs="Times New Roman"/>
          <w:sz w:val="24"/>
          <w:szCs w:val="28"/>
        </w:rPr>
        <w:t xml:space="preserve">the </w:t>
      </w:r>
      <w:r w:rsidR="00F50D67">
        <w:rPr>
          <w:rFonts w:ascii="Times New Roman" w:hAnsi="Times New Roman" w:cs="Times New Roman"/>
          <w:sz w:val="24"/>
          <w:szCs w:val="28"/>
        </w:rPr>
        <w:t xml:space="preserve">large Mott gaps ranging from 2.5 eV to 3.1 eV, </w:t>
      </w:r>
      <w:r w:rsidR="00F50D67" w:rsidRPr="00473C5A">
        <w:rPr>
          <w:rFonts w:ascii="Times New Roman" w:hAnsi="Times New Roman" w:cs="Times New Roman"/>
          <w:sz w:val="24"/>
          <w:szCs w:val="28"/>
        </w:rPr>
        <w:t xml:space="preserve">as corroborated </w:t>
      </w:r>
      <w:r w:rsidR="00F50D67" w:rsidRPr="009063CF">
        <w:rPr>
          <w:rFonts w:ascii="Times New Roman" w:hAnsi="Times New Roman" w:cs="Times New Roman"/>
          <w:sz w:val="24"/>
          <w:szCs w:val="28"/>
          <w:highlight w:val="yellow"/>
        </w:rPr>
        <w:t xml:space="preserve">by </w:t>
      </w:r>
      <w:r w:rsidR="009063CF" w:rsidRPr="009063CF">
        <w:rPr>
          <w:rFonts w:ascii="Times New Roman" w:hAnsi="Times New Roman" w:cs="Times New Roman"/>
          <w:sz w:val="24"/>
          <w:szCs w:val="28"/>
          <w:highlight w:val="yellow"/>
        </w:rPr>
        <w:t xml:space="preserve">the </w:t>
      </w:r>
      <w:r w:rsidR="00013DE9">
        <w:rPr>
          <w:rFonts w:ascii="Times New Roman" w:hAnsi="Times New Roman" w:cs="Times New Roman"/>
          <w:sz w:val="24"/>
          <w:szCs w:val="28"/>
        </w:rPr>
        <w:t>Mott-Hubbard model based theory</w:t>
      </w:r>
      <w:r w:rsidR="00F50D67">
        <w:rPr>
          <w:rFonts w:ascii="Times New Roman" w:hAnsi="Times New Roman" w:cs="Times New Roman"/>
          <w:sz w:val="24"/>
          <w:szCs w:val="28"/>
        </w:rPr>
        <w:t xml:space="preserve">. </w:t>
      </w:r>
      <w:r w:rsidR="004D2AF5">
        <w:rPr>
          <w:rFonts w:ascii="Times New Roman" w:hAnsi="Times New Roman" w:cs="Times New Roman"/>
          <w:kern w:val="0"/>
          <w:sz w:val="24"/>
          <w:szCs w:val="24"/>
        </w:rPr>
        <w:t>O</w:t>
      </w:r>
      <w:r w:rsidR="006327DC">
        <w:rPr>
          <w:rFonts w:ascii="Times New Roman" w:hAnsi="Times New Roman" w:cs="Times New Roman"/>
          <w:kern w:val="0"/>
          <w:sz w:val="24"/>
          <w:szCs w:val="24"/>
        </w:rPr>
        <w:t>ur study offers a new</w:t>
      </w:r>
      <w:r w:rsidR="00097FA1">
        <w:rPr>
          <w:rFonts w:ascii="Times New Roman" w:hAnsi="Times New Roman" w:cs="Times New Roman"/>
          <w:kern w:val="0"/>
          <w:sz w:val="24"/>
          <w:szCs w:val="24"/>
        </w:rPr>
        <w:t xml:space="preserve"> possible</w:t>
      </w:r>
      <w:r w:rsidR="00CF496C">
        <w:rPr>
          <w:rFonts w:ascii="Times New Roman" w:hAnsi="Times New Roman" w:cs="Times New Roman"/>
          <w:kern w:val="0"/>
          <w:sz w:val="24"/>
          <w:szCs w:val="24"/>
        </w:rPr>
        <w:t xml:space="preserve"> platform for </w:t>
      </w:r>
      <w:r w:rsidR="00512C05">
        <w:rPr>
          <w:rFonts w:ascii="Times New Roman" w:hAnsi="Times New Roman" w:cs="Times New Roman"/>
          <w:sz w:val="24"/>
          <w:szCs w:val="24"/>
        </w:rPr>
        <w:t xml:space="preserve">further </w:t>
      </w:r>
      <w:r w:rsidR="00097FA1">
        <w:rPr>
          <w:rFonts w:ascii="Times New Roman" w:hAnsi="Times New Roman" w:cs="Times New Roman"/>
          <w:sz w:val="24"/>
          <w:szCs w:val="24"/>
        </w:rPr>
        <w:t>study of strong correlation</w:t>
      </w:r>
      <w:r w:rsidR="00512C05">
        <w:rPr>
          <w:rFonts w:ascii="Times New Roman" w:hAnsi="Times New Roman" w:cs="Times New Roman"/>
          <w:sz w:val="24"/>
          <w:szCs w:val="24"/>
        </w:rPr>
        <w:t xml:space="preserve"> </w:t>
      </w:r>
      <w:r w:rsidR="00F50D67">
        <w:rPr>
          <w:rFonts w:ascii="Times New Roman" w:hAnsi="Times New Roman" w:cs="Times New Roman"/>
          <w:sz w:val="24"/>
          <w:szCs w:val="24"/>
        </w:rPr>
        <w:t>physics</w:t>
      </w:r>
      <w:r w:rsidR="004633BD">
        <w:rPr>
          <w:rFonts w:ascii="Times New Roman" w:hAnsi="Times New Roman" w:cs="Times New Roman"/>
          <w:kern w:val="0"/>
          <w:sz w:val="24"/>
          <w:szCs w:val="24"/>
        </w:rPr>
        <w:t>.</w:t>
      </w:r>
    </w:p>
    <w:p w14:paraId="1EEDB21E" w14:textId="3352AFAC" w:rsidR="00756FF6" w:rsidRDefault="00756FF6" w:rsidP="00A954D5">
      <w:pPr>
        <w:widowControl/>
        <w:spacing w:line="360" w:lineRule="auto"/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0210F850" w14:textId="6B4DB38A" w:rsidR="003952A3" w:rsidRPr="004900B2" w:rsidRDefault="003952A3" w:rsidP="00ED3456">
      <w:pPr>
        <w:spacing w:line="360" w:lineRule="auto"/>
        <w:rPr>
          <w:rFonts w:ascii="Times New Roman" w:hAnsi="Times New Roman" w:cs="Times New Roman"/>
          <w:b/>
          <w:sz w:val="24"/>
          <w:szCs w:val="32"/>
        </w:rPr>
      </w:pPr>
      <w:r w:rsidRPr="004900B2">
        <w:rPr>
          <w:rFonts w:ascii="Times New Roman" w:hAnsi="Times New Roman" w:cs="Times New Roman"/>
          <w:b/>
          <w:sz w:val="24"/>
          <w:szCs w:val="32"/>
        </w:rPr>
        <w:lastRenderedPageBreak/>
        <w:t>Introduction</w:t>
      </w:r>
    </w:p>
    <w:p w14:paraId="6012CA56" w14:textId="40042183" w:rsidR="007D02BE" w:rsidRPr="00FF54DA" w:rsidRDefault="006545BD" w:rsidP="00584777">
      <w:pPr>
        <w:spacing w:after="100" w:afterAutospacing="1"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</w:t>
      </w:r>
      <w:r w:rsidR="003B68A0" w:rsidRPr="003B68A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ott </w:t>
      </w:r>
      <w:r w:rsidR="00E93D3E" w:rsidRPr="003B68A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insulat</w:t>
      </w:r>
      <w:r w:rsidR="00E93D3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or</w:t>
      </w:r>
      <w:r w:rsidR="00C875A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</w:t>
      </w:r>
      <w:r w:rsidR="0045742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C875A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are</w:t>
      </w:r>
      <w:r w:rsidR="00C875A2" w:rsidRPr="00F23C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C875A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originated from the</w:t>
      </w:r>
      <w:r w:rsidR="000C26F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ED057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strong electron correlation</w:t>
      </w:r>
      <w:r w:rsidR="00F23C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r w:rsidR="000B349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and</w:t>
      </w:r>
      <w:r w:rsidR="0003528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0B349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may give rise to other exotic states, such as </w:t>
      </w:r>
      <w:r w:rsidR="000B349B" w:rsidRPr="001C65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unconventional </w:t>
      </w:r>
      <w:r w:rsidR="0003528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</w:t>
      </w:r>
      <w:r w:rsidR="00ED057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igh-Tc </w:t>
      </w:r>
      <w:r w:rsidR="000B349B" w:rsidRPr="001C65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superconductivity</w:t>
      </w:r>
      <w:r w:rsidR="000B349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(SC) and</w:t>
      </w:r>
      <w:r w:rsidR="000B349B" w:rsidRPr="001C65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quantum spin liquid state</w:t>
      </w:r>
      <w:r w:rsidR="000B349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(QSL)</w:t>
      </w:r>
      <w:r w:rsidR="00ED057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through </w:t>
      </w:r>
      <w:r w:rsidR="000C26F9" w:rsidRPr="0046058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spin</w:t>
      </w:r>
      <w:r w:rsidR="00035282" w:rsidRPr="0050635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ED0579" w:rsidRPr="0046058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frustration or </w:t>
      </w:r>
      <w:r w:rsidR="000C26F9" w:rsidRPr="0046058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electron </w:t>
      </w:r>
      <w:r w:rsidR="00ED0579" w:rsidRPr="0046058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doping</w:t>
      </w:r>
      <w:r w:rsidR="00906CA4" w:rsidRPr="00906C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906C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fldChar w:fldCharType="begin"/>
      </w:r>
      <w:r w:rsidR="0076165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instrText xml:space="preserve"> ADDIN EN.CITE &lt;EndNote&gt;&lt;Cite&gt;&lt;Author&gt;Lee&lt;/Author&gt;&lt;Year&gt;2006&lt;/Year&gt;&lt;RecNum&gt;208&lt;/RecNum&gt;&lt;DisplayText&gt;&lt;style face="superscript"&gt;1, 2&lt;/style&gt;&lt;/DisplayText&gt;&lt;record&gt;&lt;rec-number&gt;208&lt;/rec-number&gt;&lt;foreign-keys&gt;&lt;key app="EN" db-id="fzex5x9v6za5xtexdvip52vutxapszw55wzd"&gt;208&lt;/key&gt;&lt;key app="ENWeb" db-id=""&gt;0&lt;/key&gt;&lt;/foreign-keys&gt;&lt;ref-type name="Journal Article"&gt;17&lt;/ref-type&gt;&lt;contributors&gt;&lt;authors&gt;&lt;author&gt;Lee, Patrick A.&lt;/author&gt;&lt;author&gt;Nagaosa, Naoto&lt;/author&gt;&lt;author&gt;Wen, Xiao-Gang&lt;/author&gt;&lt;/authors&gt;&lt;/contributors&gt;&lt;titles&gt;&lt;title&gt;Doping a Mott insulator: Physics of high-temperature superconductivity&lt;/title&gt;&lt;secondary-title&gt;Rev. Mod. Phys.&lt;/secondary-title&gt;&lt;/titles&gt;&lt;periodical&gt;&lt;full-title&gt;Rev. Mod. Phys.&lt;/full-title&gt;&lt;/periodical&gt;&lt;pages&gt;17-85&lt;/pages&gt;&lt;volume&gt;78&lt;/volume&gt;&lt;number&gt;1&lt;/number&gt;&lt;dates&gt;&lt;year&gt;2006&lt;/year&gt;&lt;/dates&gt;&lt;isbn&gt;0034-6861&amp;#xD;1539-0756&lt;/isbn&gt;&lt;urls&gt;&lt;/urls&gt;&lt;electronic-resource-num&gt;10.1103/RevModPhys.78.17&lt;/electronic-resource-num&gt;&lt;/record&gt;&lt;/Cite&gt;&lt;Cite&gt;&lt;Author&gt;Powell&lt;/Author&gt;&lt;Year&gt;2011&lt;/Year&gt;&lt;RecNum&gt;196&lt;/RecNum&gt;&lt;record&gt;&lt;rec-number&gt;196&lt;/rec-number&gt;&lt;foreign-keys&gt;&lt;key app="EN" db-id="fzex5x9v6za5xtexdvip52vutxapszw55wzd"&gt;196&lt;/key&gt;&lt;key app="ENWeb" db-id=""&gt;0&lt;/key&gt;&lt;/foreign-keys&gt;&lt;ref-type name="Journal Article"&gt;17&lt;/ref-type&gt;&lt;contributors&gt;&lt;authors&gt;&lt;author&gt;Powell, B. J.&lt;/author&gt;&lt;author&gt;McKenzie, Ross H.&lt;/author&gt;&lt;/authors&gt;&lt;/contributors&gt;&lt;titles&gt;&lt;title&gt;Quantum frustration in organic Mott insulators: from spin liquids to unconventional superconductors&lt;/title&gt;&lt;secondary-title&gt;Rep. Prog. Phys.&lt;/secondary-title&gt;&lt;/titles&gt;&lt;periodical&gt;&lt;full-title&gt;Rep. Prog. Phys.&lt;/full-title&gt;&lt;/periodical&gt;&lt;pages&gt;056501&lt;/pages&gt;&lt;volume&gt;74&lt;/volume&gt;&lt;number&gt;5&lt;/number&gt;&lt;dates&gt;&lt;year&gt;2011&lt;/year&gt;&lt;/dates&gt;&lt;isbn&gt;0034-4885&amp;#xD;1361-6633&lt;/isbn&gt;&lt;urls&gt;&lt;/urls&gt;&lt;electronic-resource-num&gt;10.1088/0034-4885/74/5/056501&lt;/electronic-resource-num&gt;&lt;/record&gt;&lt;/Cite&gt;&lt;/EndNote&gt;</w:instrText>
      </w:r>
      <w:r w:rsidR="00906C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fldChar w:fldCharType="separate"/>
      </w:r>
      <w:hyperlink w:anchor="_ENREF_1" w:tooltip="Lee, 2006 #208" w:history="1">
        <w:r w:rsidR="00A06805" w:rsidRPr="00906CA4">
          <w:rPr>
            <w:rFonts w:ascii="Times New Roman" w:hAnsi="Times New Roman" w:cs="Times New Roman"/>
            <w:noProof/>
            <w:color w:val="222222"/>
            <w:sz w:val="24"/>
            <w:szCs w:val="24"/>
            <w:shd w:val="clear" w:color="auto" w:fill="FFFFFF"/>
            <w:vertAlign w:val="superscript"/>
          </w:rPr>
          <w:t>1</w:t>
        </w:r>
      </w:hyperlink>
      <w:r w:rsidR="00906CA4" w:rsidRPr="00906CA4">
        <w:rPr>
          <w:rFonts w:ascii="Times New Roman" w:hAnsi="Times New Roman" w:cs="Times New Roman"/>
          <w:noProof/>
          <w:color w:val="222222"/>
          <w:sz w:val="24"/>
          <w:szCs w:val="24"/>
          <w:shd w:val="clear" w:color="auto" w:fill="FFFFFF"/>
          <w:vertAlign w:val="superscript"/>
        </w:rPr>
        <w:t xml:space="preserve">, </w:t>
      </w:r>
      <w:hyperlink w:anchor="_ENREF_2" w:tooltip="Powell, 2011 #196" w:history="1">
        <w:r w:rsidR="00A06805" w:rsidRPr="00906CA4">
          <w:rPr>
            <w:rFonts w:ascii="Times New Roman" w:hAnsi="Times New Roman" w:cs="Times New Roman"/>
            <w:noProof/>
            <w:color w:val="222222"/>
            <w:sz w:val="24"/>
            <w:szCs w:val="24"/>
            <w:shd w:val="clear" w:color="auto" w:fill="FFFFFF"/>
            <w:vertAlign w:val="superscript"/>
          </w:rPr>
          <w:t>2</w:t>
        </w:r>
      </w:hyperlink>
      <w:r w:rsidR="00906C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fldChar w:fldCharType="end"/>
      </w:r>
      <w:r w:rsidR="000B349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="00906CA4" w:rsidRPr="00906C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0B349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 </w:t>
      </w:r>
      <w:r w:rsidR="00E93D3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fundamental </w:t>
      </w:r>
      <w:r w:rsidR="000B349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Mott</w:t>
      </w:r>
      <w:r w:rsidR="0057468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F23C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physics </w:t>
      </w:r>
      <w:r w:rsidR="0057468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can be </w:t>
      </w:r>
      <w:r w:rsidR="000B349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well</w:t>
      </w:r>
      <w:r w:rsidR="00F23C62" w:rsidRPr="003B68A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F23C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captured</w:t>
      </w:r>
      <w:r w:rsidR="00F23C62" w:rsidRPr="003B68A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by the Hubbard model</w:t>
      </w:r>
      <w:r w:rsidR="0057468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hyperlink w:anchor="_ENREF_3" w:tooltip="Hubbard, 1963 #250" w:history="1">
        <w:r w:rsidR="00A06805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fldChar w:fldCharType="begin"/>
        </w:r>
        <w:r w:rsidR="00A06805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instrText xml:space="preserve"> ADDIN EN.CITE &lt;EndNote&gt;&lt;Cite&gt;&lt;Author&gt;Hubbard&lt;/Author&gt;&lt;Year&gt;1963&lt;/Year&gt;&lt;RecNum&gt;250&lt;/RecNum&gt;&lt;DisplayText&gt;&lt;style face="superscript"&gt;3&lt;/style&gt;&lt;/DisplayText&gt;&lt;record&gt;&lt;rec-number&gt;250&lt;/rec-number&gt;&lt;foreign-keys&gt;&lt;key app="EN" db-id="fzex5x9v6za5xtexdvip52vutxapszw55wzd"&gt;250&lt;/key&gt;&lt;/foreign-keys&gt;&lt;ref-type name="Journal Article"&gt;17&lt;/ref-type&gt;&lt;contributors&gt;&lt;authors&gt;&lt;author&gt;Hubbard, J.&lt;/author&gt;&lt;/authors&gt;&lt;/contributors&gt;&lt;titles&gt;&lt;title&gt;ELECTRON CORRELATIONS IN NARROW ENERGY BANDS&lt;/title&gt;&lt;secondary-title&gt;Proc. R. Soc. A&lt;/secondary-title&gt;&lt;alt-title&gt;Proc. R. Soc. Lond. A-Math. Phys. Sci.&lt;/alt-title&gt;&lt;/titles&gt;&lt;alt-periodical&gt;&lt;full-title&gt;Proceedings of the Royal Society of London Series a-Mathematical and Physical Sciences&lt;/full-title&gt;&lt;abbr-1&gt;Proc. R. Soc. Lond. A-Math. Phys. Sci.&lt;/abbr-1&gt;&lt;/alt-periodical&gt;&lt;pages&gt;238&lt;/pages&gt;&lt;volume&gt;276&lt;/volume&gt;&lt;number&gt;1364&lt;/number&gt;&lt;dates&gt;&lt;year&gt;1963&lt;/year&gt;&lt;/dates&gt;&lt;isbn&gt;0080-4630&lt;/isbn&gt;&lt;accession-num&gt;WOS:A19639982B00027&lt;/accession-num&gt;&lt;work-type&gt;Article&lt;/work-type&gt;&lt;urls&gt;&lt;related-urls&gt;&lt;url&gt;&amp;lt;Go to ISI&amp;gt;://WOS:A19639982B00027&lt;/url&gt;&lt;/related-urls&gt;&lt;/urls&gt;&lt;electronic-resource-num&gt;10.1098/rspa.1963.0204&lt;/electronic-resource-num&gt;&lt;language&gt;English&lt;/language&gt;&lt;/record&gt;&lt;/Cite&gt;&lt;/EndNote&gt;</w:instrText>
        </w:r>
        <w:r w:rsidR="00A06805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fldChar w:fldCharType="separate"/>
        </w:r>
        <w:r w:rsidR="00A06805" w:rsidRPr="00811DDA">
          <w:rPr>
            <w:rFonts w:ascii="Times New Roman" w:hAnsi="Times New Roman" w:cs="Times New Roman"/>
            <w:noProof/>
            <w:color w:val="222222"/>
            <w:sz w:val="24"/>
            <w:szCs w:val="24"/>
            <w:shd w:val="clear" w:color="auto" w:fill="FFFFFF"/>
            <w:vertAlign w:val="superscript"/>
          </w:rPr>
          <w:t>3</w:t>
        </w:r>
        <w:r w:rsidR="00A06805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fldChar w:fldCharType="end"/>
        </w:r>
      </w:hyperlink>
      <w:r w:rsidR="003B68A0" w:rsidRPr="003B68A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</w:t>
      </w:r>
      <w:r w:rsidR="00574680">
        <w:rPr>
          <w:rFonts w:ascii="Times New Roman" w:hAnsi="Times New Roman" w:cs="Times New Roman"/>
          <w:sz w:val="24"/>
          <w:szCs w:val="24"/>
        </w:rPr>
        <w:t>W</w:t>
      </w:r>
      <w:r w:rsidR="0053758D" w:rsidRPr="0053758D">
        <w:rPr>
          <w:rFonts w:ascii="Times New Roman" w:hAnsi="Times New Roman" w:cs="Times New Roman"/>
          <w:sz w:val="24"/>
          <w:szCs w:val="24"/>
        </w:rPr>
        <w:t xml:space="preserve">hen the </w:t>
      </w:r>
      <w:r w:rsidR="00753FA2" w:rsidRPr="00753FA2">
        <w:rPr>
          <w:rFonts w:ascii="Times New Roman" w:hAnsi="Times New Roman" w:cs="Times New Roman"/>
          <w:kern w:val="0"/>
          <w:sz w:val="24"/>
          <w:szCs w:val="24"/>
        </w:rPr>
        <w:t xml:space="preserve">on-site </w:t>
      </w:r>
      <w:r w:rsidR="003B3F37">
        <w:rPr>
          <w:rFonts w:ascii="Times New Roman" w:hAnsi="Times New Roman" w:cs="Times New Roman"/>
          <w:sz w:val="24"/>
          <w:szCs w:val="24"/>
        </w:rPr>
        <w:t>repulsive Coulomb interaction</w:t>
      </w:r>
      <w:r w:rsidR="00753FA2">
        <w:rPr>
          <w:rFonts w:ascii="Times New Roman" w:hAnsi="Times New Roman" w:cs="Times New Roman"/>
          <w:sz w:val="24"/>
          <w:szCs w:val="24"/>
        </w:rPr>
        <w:t xml:space="preserve"> </w:t>
      </w:r>
      <w:r w:rsidR="00635F4E">
        <w:rPr>
          <w:rFonts w:ascii="Times New Roman" w:hAnsi="Times New Roman" w:cs="Times New Roman"/>
          <w:sz w:val="24"/>
          <w:szCs w:val="24"/>
        </w:rPr>
        <w:t xml:space="preserve">(U) </w:t>
      </w:r>
      <w:r w:rsidR="0053758D" w:rsidRPr="0053758D">
        <w:rPr>
          <w:rFonts w:ascii="Times New Roman" w:hAnsi="Times New Roman" w:cs="Times New Roman"/>
          <w:sz w:val="24"/>
          <w:szCs w:val="24"/>
        </w:rPr>
        <w:t xml:space="preserve">dominates over </w:t>
      </w:r>
      <w:r w:rsidR="003E3301">
        <w:rPr>
          <w:rFonts w:ascii="Times New Roman" w:hAnsi="Times New Roman" w:cs="Times New Roman"/>
          <w:sz w:val="24"/>
          <w:szCs w:val="24"/>
        </w:rPr>
        <w:t xml:space="preserve">the </w:t>
      </w:r>
      <w:r w:rsidR="0053758D" w:rsidRPr="0053758D">
        <w:rPr>
          <w:rFonts w:ascii="Times New Roman" w:hAnsi="Times New Roman" w:cs="Times New Roman"/>
          <w:sz w:val="24"/>
          <w:szCs w:val="24"/>
        </w:rPr>
        <w:t>kinetic energy</w:t>
      </w:r>
      <w:r w:rsidR="00635F4E">
        <w:rPr>
          <w:rFonts w:ascii="Times New Roman" w:hAnsi="Times New Roman" w:cs="Times New Roman"/>
          <w:sz w:val="24"/>
          <w:szCs w:val="24"/>
        </w:rPr>
        <w:t xml:space="preserve"> (</w:t>
      </w:r>
      <w:r w:rsidR="00404351">
        <w:rPr>
          <w:rFonts w:ascii="Times New Roman" w:hAnsi="Times New Roman" w:cs="Times New Roman"/>
          <w:sz w:val="24"/>
          <w:szCs w:val="24"/>
        </w:rPr>
        <w:t>p</w:t>
      </w:r>
      <w:r w:rsidR="00C52765">
        <w:rPr>
          <w:rFonts w:ascii="Times New Roman" w:hAnsi="Times New Roman" w:cs="Times New Roman"/>
          <w:sz w:val="24"/>
          <w:szCs w:val="24"/>
        </w:rPr>
        <w:t>roportional to hopping integral,</w:t>
      </w:r>
      <w:r w:rsidR="00404351">
        <w:rPr>
          <w:rFonts w:ascii="Times New Roman" w:hAnsi="Times New Roman" w:cs="Times New Roman"/>
          <w:sz w:val="24"/>
          <w:szCs w:val="24"/>
        </w:rPr>
        <w:t xml:space="preserve"> </w:t>
      </w:r>
      <w:r w:rsidR="00635F4E">
        <w:rPr>
          <w:rFonts w:ascii="Times New Roman" w:hAnsi="Times New Roman" w:cs="Times New Roman"/>
          <w:sz w:val="24"/>
          <w:szCs w:val="24"/>
        </w:rPr>
        <w:t>t)</w:t>
      </w:r>
      <w:r w:rsidR="0053758D">
        <w:rPr>
          <w:rFonts w:ascii="Times New Roman" w:hAnsi="Times New Roman" w:cs="Times New Roman"/>
          <w:sz w:val="24"/>
          <w:szCs w:val="24"/>
        </w:rPr>
        <w:t xml:space="preserve">, </w:t>
      </w:r>
      <w:r w:rsidR="0053758D" w:rsidRPr="0046058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</w:t>
      </w:r>
      <w:r w:rsidR="003B68A0" w:rsidRPr="0046058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he </w:t>
      </w:r>
      <w:r w:rsidR="00C52765" w:rsidRPr="0046058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electron</w:t>
      </w:r>
      <w:r w:rsidR="003B68A0" w:rsidRPr="0046058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</w:t>
      </w:r>
      <w:r w:rsidR="003B68A0" w:rsidRPr="003B68A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7E0A3C">
        <w:rPr>
          <w:rFonts w:ascii="Times New Roman" w:hAnsi="Times New Roman" w:cs="Times New Roman" w:hint="eastAsia"/>
          <w:color w:val="222222"/>
          <w:sz w:val="24"/>
          <w:szCs w:val="24"/>
          <w:shd w:val="clear" w:color="auto" w:fill="FFFFFF"/>
        </w:rPr>
        <w:t>are</w:t>
      </w:r>
      <w:r w:rsidR="007E0A3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prevented from </w:t>
      </w:r>
      <w:r w:rsidR="0078087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doubly occupying a site and</w:t>
      </w:r>
      <w:r w:rsidR="0012780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thus prefer to</w:t>
      </w:r>
      <w:r w:rsidR="0078087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12780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be </w:t>
      </w:r>
      <w:r w:rsidR="00E93D3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singly </w:t>
      </w:r>
      <w:r w:rsidR="0031451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localized</w:t>
      </w:r>
      <w:r w:rsidR="007E0A3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at each site</w:t>
      </w:r>
      <w:r w:rsidR="0078087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</w:t>
      </w:r>
      <w:r w:rsidR="0012780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</w:t>
      </w:r>
      <w:r w:rsidR="00F1082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here </w:t>
      </w:r>
      <w:r w:rsidR="00E93D3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exi</w:t>
      </w:r>
      <w:r w:rsidR="00717623">
        <w:rPr>
          <w:rFonts w:ascii="Times New Roman" w:hAnsi="Times New Roman" w:cs="Times New Roman" w:hint="eastAsia"/>
          <w:color w:val="222222"/>
          <w:sz w:val="24"/>
          <w:szCs w:val="24"/>
          <w:shd w:val="clear" w:color="auto" w:fill="FFFFFF"/>
        </w:rPr>
        <w:t>s</w:t>
      </w:r>
      <w:r w:rsidR="00E93D3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ts </w:t>
      </w:r>
      <w:r w:rsidR="00E538F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an energy </w:t>
      </w:r>
      <w:r w:rsidR="00F1082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separation </w:t>
      </w:r>
      <w:r w:rsidR="00E538F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of U </w:t>
      </w:r>
      <w:r w:rsidR="00F1082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between</w:t>
      </w:r>
      <w:r w:rsidR="00E538F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E93D3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 </w:t>
      </w:r>
      <w:r w:rsidR="00F1082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</w:t>
      </w:r>
      <w:r w:rsidR="0058477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lectron that </w:t>
      </w:r>
      <w:r w:rsidR="00E93D3E" w:rsidRPr="0058477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occupie</w:t>
      </w:r>
      <w:r w:rsidR="00E93D3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</w:t>
      </w:r>
      <w:r w:rsidR="00E93D3E" w:rsidRPr="0058477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584777" w:rsidRPr="0058477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 empty site</w:t>
      </w:r>
      <w:r w:rsidR="0058477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and </w:t>
      </w:r>
      <w:r w:rsidR="00584777" w:rsidRPr="0058477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 site</w:t>
      </w:r>
      <w:r w:rsidR="0058477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already taken by another elec</w:t>
      </w:r>
      <w:r w:rsidR="00584777" w:rsidRPr="0058477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tron</w:t>
      </w:r>
      <w:r w:rsidR="0058477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</w:t>
      </w:r>
      <w:r w:rsidR="0078087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As a result,</w:t>
      </w:r>
      <w:r w:rsidR="0031451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0454F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 </w:t>
      </w:r>
      <w:r w:rsidR="00DD5C0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band </w:t>
      </w:r>
      <w:r w:rsidR="007D5A8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is split into </w:t>
      </w:r>
      <w:r w:rsidR="00635F4E" w:rsidRPr="00635F4E">
        <w:rPr>
          <w:rFonts w:ascii="Times New Roman" w:hAnsi="Times New Roman" w:cs="Times New Roman"/>
          <w:sz w:val="24"/>
          <w:szCs w:val="24"/>
        </w:rPr>
        <w:t xml:space="preserve">the lower </w:t>
      </w:r>
      <w:r w:rsidR="00E93D3E">
        <w:rPr>
          <w:rFonts w:ascii="Times New Roman" w:hAnsi="Times New Roman" w:cs="Times New Roman"/>
          <w:sz w:val="24"/>
          <w:szCs w:val="24"/>
        </w:rPr>
        <w:t xml:space="preserve">Hubbard band (LHB) </w:t>
      </w:r>
      <w:r w:rsidR="00635F4E" w:rsidRPr="00635F4E">
        <w:rPr>
          <w:rFonts w:ascii="Times New Roman" w:hAnsi="Times New Roman" w:cs="Times New Roman"/>
          <w:sz w:val="24"/>
          <w:szCs w:val="24"/>
        </w:rPr>
        <w:t xml:space="preserve">and upper Hubbard </w:t>
      </w:r>
      <w:r w:rsidR="00E93D3E" w:rsidRPr="00635F4E">
        <w:rPr>
          <w:rFonts w:ascii="Times New Roman" w:hAnsi="Times New Roman" w:cs="Times New Roman"/>
          <w:sz w:val="24"/>
          <w:szCs w:val="24"/>
        </w:rPr>
        <w:t>band</w:t>
      </w:r>
      <w:r w:rsidR="00E93D3E">
        <w:rPr>
          <w:rFonts w:ascii="Times New Roman" w:hAnsi="Times New Roman" w:cs="Times New Roman"/>
          <w:sz w:val="24"/>
          <w:szCs w:val="24"/>
        </w:rPr>
        <w:t xml:space="preserve"> (UHB)</w:t>
      </w:r>
      <w:r w:rsidR="00E93D3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31451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and </w:t>
      </w:r>
      <w:r w:rsidR="00635F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thus </w:t>
      </w:r>
      <w:r w:rsidR="0031451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Mott-H</w:t>
      </w:r>
      <w:r w:rsidR="004525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ubbard gap opens</w:t>
      </w:r>
      <w:r w:rsidR="00CC3A4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for </w:t>
      </w:r>
      <w:r w:rsidR="00E93D3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 </w:t>
      </w:r>
      <w:r w:rsidR="00CC3A4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half-</w:t>
      </w:r>
      <w:r w:rsidR="000C26F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filling </w:t>
      </w:r>
      <w:hyperlink w:anchor="_ENREF_4" w:tooltip="Imada, 1998 #221" w:history="1">
        <w:r w:rsidR="00A06805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fldChar w:fldCharType="begin"/>
        </w:r>
        <w:r w:rsidR="00A06805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instrText xml:space="preserve"> ADDIN EN.CITE &lt;EndNote&gt;&lt;Cite&gt;&lt;Author&gt;Imada&lt;/Author&gt;&lt;Year&gt;1998&lt;/Year&gt;&lt;RecNum&gt;221&lt;/RecNum&gt;&lt;DisplayText&gt;&lt;style face="superscript"&gt;4&lt;/style&gt;&lt;/DisplayText&gt;&lt;record&gt;&lt;rec-number&gt;221&lt;/rec-number&gt;&lt;foreign-keys&gt;&lt;key app="EN" db-id="fzex5x9v6za5xtexdvip52vutxapszw55wzd"&gt;221&lt;/key&gt;&lt;/foreign-keys&gt;&lt;ref-type name="Journal Article"&gt;17&lt;/ref-type&gt;&lt;contributors&gt;&lt;authors&gt;&lt;author&gt;Imada, Masatoshi&lt;/author&gt;&lt;author&gt;Fujimori, Atsushi&lt;/author&gt;&lt;author&gt;Tokura, Yoshinori&lt;/author&gt;&lt;/authors&gt;&lt;/contributors&gt;&lt;titles&gt;&lt;title&gt;Metal-insulator transitions&lt;/title&gt;&lt;secondary-title&gt;Rev. Mod. Phys.&lt;/secondary-title&gt;&lt;/titles&gt;&lt;periodical&gt;&lt;full-title&gt;Rev. Mod. Phys.&lt;/full-title&gt;&lt;/periodical&gt;&lt;pages&gt;1039-1263&lt;/pages&gt;&lt;volume&gt;70&lt;/volume&gt;&lt;number&gt;4&lt;/number&gt;&lt;dates&gt;&lt;year&gt;1998&lt;/year&gt;&lt;/dates&gt;&lt;urls&gt;&lt;/urls&gt;&lt;/record&gt;&lt;/Cite&gt;&lt;/EndNote&gt;</w:instrText>
        </w:r>
        <w:r w:rsidR="00A06805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fldChar w:fldCharType="separate"/>
        </w:r>
        <w:r w:rsidR="00A06805" w:rsidRPr="00811DDA">
          <w:rPr>
            <w:rFonts w:ascii="Times New Roman" w:hAnsi="Times New Roman" w:cs="Times New Roman"/>
            <w:noProof/>
            <w:color w:val="222222"/>
            <w:sz w:val="24"/>
            <w:szCs w:val="24"/>
            <w:shd w:val="clear" w:color="auto" w:fill="FFFFFF"/>
            <w:vertAlign w:val="superscript"/>
          </w:rPr>
          <w:t>4</w:t>
        </w:r>
        <w:r w:rsidR="00A06805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fldChar w:fldCharType="end"/>
        </w:r>
      </w:hyperlink>
      <w:r w:rsidR="00FA0E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="003B68A0" w:rsidRPr="00C7702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CC25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Driven</w:t>
      </w:r>
      <w:r w:rsidR="0015743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by the </w:t>
      </w:r>
      <w:r w:rsidR="00CC25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interests on </w:t>
      </w:r>
      <w:r w:rsidR="00C6731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understanding </w:t>
      </w:r>
      <w:r w:rsidR="002317B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 mechanism of </w:t>
      </w:r>
      <w:r w:rsidR="002701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unconventional </w:t>
      </w:r>
      <w:r w:rsidR="002636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superconductivity</w:t>
      </w:r>
      <w:r w:rsidR="002317B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and searching for </w:t>
      </w:r>
      <w:r w:rsidR="002636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 </w:t>
      </w:r>
      <w:r w:rsidR="00603D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candidate materials of QSL states</w:t>
      </w:r>
      <w:r w:rsidR="00C7702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r w:rsidR="00C77025">
        <w:rPr>
          <w:rFonts w:ascii="Times New Roman" w:hAnsi="Times New Roman" w:cs="Times New Roman"/>
          <w:sz w:val="24"/>
          <w:szCs w:val="24"/>
        </w:rPr>
        <w:t>a</w:t>
      </w:r>
      <w:r w:rsidR="005A2DFE" w:rsidRPr="00C77025">
        <w:rPr>
          <w:rFonts w:ascii="Times New Roman" w:hAnsi="Times New Roman" w:cs="Times New Roman"/>
          <w:sz w:val="24"/>
          <w:szCs w:val="24"/>
        </w:rPr>
        <w:t xml:space="preserve"> number of </w:t>
      </w:r>
      <w:r>
        <w:rPr>
          <w:rFonts w:ascii="Times New Roman" w:hAnsi="Times New Roman" w:cs="Times New Roman"/>
          <w:sz w:val="24"/>
          <w:szCs w:val="24"/>
        </w:rPr>
        <w:t>M</w:t>
      </w:r>
      <w:r w:rsidR="00C77025">
        <w:rPr>
          <w:rFonts w:ascii="Times New Roman" w:hAnsi="Times New Roman" w:cs="Times New Roman"/>
          <w:sz w:val="24"/>
          <w:szCs w:val="24"/>
        </w:rPr>
        <w:t xml:space="preserve">ott </w:t>
      </w:r>
      <w:r w:rsidR="005A2DFE" w:rsidRPr="00C77025">
        <w:rPr>
          <w:rFonts w:ascii="Times New Roman" w:hAnsi="Times New Roman" w:cs="Times New Roman"/>
          <w:sz w:val="24"/>
          <w:szCs w:val="24"/>
        </w:rPr>
        <w:t xml:space="preserve">insulators have been </w:t>
      </w:r>
      <w:r w:rsidR="00CA69C8">
        <w:rPr>
          <w:rFonts w:ascii="Times New Roman" w:hAnsi="Times New Roman" w:cs="Times New Roman"/>
          <w:sz w:val="24"/>
          <w:szCs w:val="24"/>
        </w:rPr>
        <w:t xml:space="preserve">discovered and </w:t>
      </w:r>
      <w:r w:rsidR="00EA5927">
        <w:rPr>
          <w:rFonts w:ascii="Times New Roman" w:hAnsi="Times New Roman" w:cs="Times New Roman"/>
          <w:sz w:val="24"/>
          <w:szCs w:val="24"/>
        </w:rPr>
        <w:t>extensively</w:t>
      </w:r>
      <w:r w:rsidR="00CA69C8">
        <w:rPr>
          <w:rFonts w:ascii="Times New Roman" w:hAnsi="Times New Roman" w:cs="Times New Roman"/>
          <w:sz w:val="24"/>
          <w:szCs w:val="24"/>
        </w:rPr>
        <w:t xml:space="preserve"> explored</w:t>
      </w:r>
      <w:r w:rsidR="00EA5927">
        <w:rPr>
          <w:rFonts w:ascii="Times New Roman" w:hAnsi="Times New Roman" w:cs="Times New Roman"/>
          <w:sz w:val="24"/>
          <w:szCs w:val="24"/>
        </w:rPr>
        <w:t xml:space="preserve"> in the past </w:t>
      </w:r>
      <w:r w:rsidR="0026360D">
        <w:rPr>
          <w:rFonts w:ascii="Times New Roman" w:hAnsi="Times New Roman" w:cs="Times New Roman"/>
          <w:sz w:val="24"/>
          <w:szCs w:val="24"/>
        </w:rPr>
        <w:t xml:space="preserve">few </w:t>
      </w:r>
      <w:r w:rsidR="00EA5927">
        <w:rPr>
          <w:rFonts w:ascii="Times New Roman" w:hAnsi="Times New Roman" w:cs="Times New Roman"/>
          <w:sz w:val="24"/>
          <w:szCs w:val="24"/>
        </w:rPr>
        <w:t>decade</w:t>
      </w:r>
      <w:r w:rsidR="00461498">
        <w:rPr>
          <w:rFonts w:ascii="Times New Roman" w:hAnsi="Times New Roman" w:cs="Times New Roman"/>
          <w:sz w:val="24"/>
          <w:szCs w:val="24"/>
        </w:rPr>
        <w:t>s</w:t>
      </w:r>
      <w:r w:rsidR="004525C6">
        <w:rPr>
          <w:rFonts w:ascii="Times New Roman" w:hAnsi="Times New Roman" w:cs="Times New Roman"/>
          <w:sz w:val="24"/>
          <w:szCs w:val="24"/>
        </w:rPr>
        <w:t xml:space="preserve">, including </w:t>
      </w:r>
      <w:r w:rsidR="00211FBB">
        <w:rPr>
          <w:rFonts w:ascii="Times New Roman" w:hAnsi="Times New Roman" w:cs="Times New Roman"/>
          <w:sz w:val="24"/>
          <w:szCs w:val="24"/>
        </w:rPr>
        <w:t xml:space="preserve">transition </w:t>
      </w:r>
      <w:r w:rsidR="004525C6">
        <w:rPr>
          <w:rFonts w:ascii="Times New Roman" w:hAnsi="Times New Roman" w:cs="Times New Roman"/>
          <w:sz w:val="24"/>
          <w:szCs w:val="24"/>
        </w:rPr>
        <w:t xml:space="preserve">metal </w:t>
      </w:r>
      <w:r w:rsidR="00AA2DCF">
        <w:rPr>
          <w:rFonts w:ascii="Times New Roman" w:hAnsi="Times New Roman" w:cs="Times New Roman"/>
          <w:sz w:val="24"/>
          <w:szCs w:val="24"/>
        </w:rPr>
        <w:t>o</w:t>
      </w:r>
      <w:r w:rsidR="00AF26B5">
        <w:rPr>
          <w:rFonts w:ascii="Times New Roman" w:hAnsi="Times New Roman" w:cs="Times New Roman"/>
          <w:sz w:val="24"/>
          <w:szCs w:val="24"/>
        </w:rPr>
        <w:t>xides</w:t>
      </w:r>
      <w:r w:rsidR="00A95B43">
        <w:rPr>
          <w:rFonts w:ascii="Times New Roman" w:hAnsi="Times New Roman" w:cs="Times New Roman"/>
          <w:sz w:val="24"/>
          <w:szCs w:val="24"/>
        </w:rPr>
        <w:t xml:space="preserve"> </w:t>
      </w:r>
      <w:r w:rsidR="00080824">
        <w:rPr>
          <w:rFonts w:ascii="Times New Roman" w:hAnsi="Times New Roman" w:cs="Times New Roman"/>
          <w:sz w:val="24"/>
          <w:szCs w:val="24"/>
        </w:rPr>
        <w:t>(e.g.,</w:t>
      </w:r>
      <w:r w:rsidR="00514B8E">
        <w:rPr>
          <w:rFonts w:ascii="Times New Roman" w:hAnsi="Times New Roman" w:cs="Times New Roman"/>
          <w:sz w:val="24"/>
          <w:szCs w:val="24"/>
        </w:rPr>
        <w:t xml:space="preserve"> </w:t>
      </w:r>
      <w:r w:rsidR="00AA2DCF">
        <w:rPr>
          <w:rFonts w:ascii="Times New Roman" w:hAnsi="Times New Roman" w:cs="Times New Roman"/>
          <w:sz w:val="24"/>
          <w:szCs w:val="24"/>
        </w:rPr>
        <w:t>cuprates</w:t>
      </w:r>
      <w:hyperlink w:anchor="_ENREF_5" w:tooltip="Hasan, 2000 #252" w:history="1">
        <w:r w:rsidR="00A06805">
          <w:rPr>
            <w:rFonts w:ascii="Times New Roman" w:hAnsi="Times New Roman" w:cs="Times New Roman"/>
            <w:sz w:val="24"/>
            <w:szCs w:val="24"/>
          </w:rPr>
          <w:fldChar w:fldCharType="begin">
            <w:fldData xml:space="preserve">PEVuZE5vdGU+PENpdGU+PEF1dGhvcj5IYXNhbjwvQXV0aG9yPjxZZWFyPjIwMDA8L1llYXI+PFJl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</w:fldData>
          </w:fldChar>
        </w:r>
        <w:r w:rsidR="00A06805">
          <w:rPr>
            <w:rFonts w:ascii="Times New Roman" w:hAnsi="Times New Roman" w:cs="Times New Roman"/>
            <w:sz w:val="24"/>
            <w:szCs w:val="24"/>
          </w:rPr>
          <w:instrText xml:space="preserve"> ADDIN EN.CITE </w:instrText>
        </w:r>
        <w:r w:rsidR="00A06805">
          <w:rPr>
            <w:rFonts w:ascii="Times New Roman" w:hAnsi="Times New Roman" w:cs="Times New Roman"/>
            <w:sz w:val="24"/>
            <w:szCs w:val="24"/>
          </w:rPr>
          <w:fldChar w:fldCharType="begin">
            <w:fldData xml:space="preserve">PEVuZE5vdGU+PENpdGU+PEF1dGhvcj5IYXNhbjwvQXV0aG9yPjxZZWFyPjIwMDA8L1llYXI+PFJl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</w:fldData>
          </w:fldChar>
        </w:r>
        <w:r w:rsidR="00A06805">
          <w:rPr>
            <w:rFonts w:ascii="Times New Roman" w:hAnsi="Times New Roman" w:cs="Times New Roman"/>
            <w:sz w:val="24"/>
            <w:szCs w:val="24"/>
          </w:rPr>
          <w:instrText xml:space="preserve"> ADDIN EN.CITE.DATA </w:instrText>
        </w:r>
        <w:r w:rsidR="00A06805">
          <w:rPr>
            <w:rFonts w:ascii="Times New Roman" w:hAnsi="Times New Roman" w:cs="Times New Roman"/>
            <w:sz w:val="24"/>
            <w:szCs w:val="24"/>
          </w:rPr>
        </w:r>
        <w:r w:rsidR="00A06805">
          <w:rPr>
            <w:rFonts w:ascii="Times New Roman" w:hAnsi="Times New Roman" w:cs="Times New Roman"/>
            <w:sz w:val="24"/>
            <w:szCs w:val="24"/>
          </w:rPr>
          <w:fldChar w:fldCharType="end"/>
        </w:r>
        <w:r w:rsidR="00A06805">
          <w:rPr>
            <w:rFonts w:ascii="Times New Roman" w:hAnsi="Times New Roman" w:cs="Times New Roman"/>
            <w:sz w:val="24"/>
            <w:szCs w:val="24"/>
          </w:rPr>
        </w:r>
        <w:r w:rsidR="00A06805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A06805" w:rsidRPr="00A06805">
          <w:rPr>
            <w:rFonts w:ascii="Times New Roman" w:hAnsi="Times New Roman" w:cs="Times New Roman"/>
            <w:noProof/>
            <w:sz w:val="24"/>
            <w:szCs w:val="24"/>
            <w:vertAlign w:val="superscript"/>
          </w:rPr>
          <w:t>5-7</w:t>
        </w:r>
        <w:r w:rsidR="00A06805">
          <w:rPr>
            <w:rFonts w:ascii="Times New Roman" w:hAnsi="Times New Roman" w:cs="Times New Roman"/>
            <w:sz w:val="24"/>
            <w:szCs w:val="24"/>
          </w:rPr>
          <w:fldChar w:fldCharType="end"/>
        </w:r>
      </w:hyperlink>
      <w:r w:rsidR="00AA2DCF">
        <w:rPr>
          <w:rFonts w:ascii="Times New Roman" w:hAnsi="Times New Roman" w:cs="Times New Roman"/>
          <w:sz w:val="24"/>
          <w:szCs w:val="24"/>
        </w:rPr>
        <w:t xml:space="preserve"> and Ir o</w:t>
      </w:r>
      <w:r w:rsidR="00FA0E65">
        <w:rPr>
          <w:rFonts w:ascii="Times New Roman" w:hAnsi="Times New Roman" w:cs="Times New Roman"/>
          <w:sz w:val="24"/>
          <w:szCs w:val="24"/>
        </w:rPr>
        <w:t>xides</w:t>
      </w:r>
      <w:r w:rsidR="00811DDA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PEVuZE5vdGU+PENpdGU+PEF1dGhvcj5LaW08L0F1dGhvcj48WWVhcj4yMDA5PC9ZZWFyPjxSZWNO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</w:fldData>
        </w:fldChar>
      </w:r>
      <w:r w:rsidR="0076165B">
        <w:rPr>
          <w:rFonts w:ascii="Times New Roman" w:hAnsi="Times New Roman" w:cs="Times New Roman"/>
          <w:sz w:val="24"/>
          <w:szCs w:val="24"/>
        </w:rPr>
        <w:instrText xml:space="preserve"> ADDIN EN.CITE </w:instrText>
      </w:r>
      <w:r w:rsidR="0076165B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PEVuZE5vdGU+PENpdGU+PEF1dGhvcj5LaW08L0F1dGhvcj48WWVhcj4yMDA5PC9ZZWFyPjxSZWNO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</w:fldData>
        </w:fldChar>
      </w:r>
      <w:r w:rsidR="0076165B">
        <w:rPr>
          <w:rFonts w:ascii="Times New Roman" w:hAnsi="Times New Roman" w:cs="Times New Roman"/>
          <w:sz w:val="24"/>
          <w:szCs w:val="24"/>
        </w:rPr>
        <w:instrText xml:space="preserve"> ADDIN EN.CITE.DATA </w:instrText>
      </w:r>
      <w:r w:rsidR="0076165B">
        <w:rPr>
          <w:rFonts w:ascii="Times New Roman" w:hAnsi="Times New Roman" w:cs="Times New Roman"/>
          <w:sz w:val="24"/>
          <w:szCs w:val="24"/>
        </w:rPr>
      </w:r>
      <w:r w:rsidR="0076165B">
        <w:rPr>
          <w:rFonts w:ascii="Times New Roman" w:hAnsi="Times New Roman" w:cs="Times New Roman"/>
          <w:sz w:val="24"/>
          <w:szCs w:val="24"/>
        </w:rPr>
        <w:fldChar w:fldCharType="end"/>
      </w:r>
      <w:r w:rsidR="00811DDA">
        <w:rPr>
          <w:rFonts w:ascii="Times New Roman" w:hAnsi="Times New Roman" w:cs="Times New Roman"/>
          <w:sz w:val="24"/>
          <w:szCs w:val="24"/>
        </w:rPr>
      </w:r>
      <w:r w:rsidR="00811DDA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ENREF_8" w:tooltip="Kim, 2009 #218" w:history="1">
        <w:r w:rsidR="00A06805" w:rsidRPr="00C35175">
          <w:rPr>
            <w:rFonts w:ascii="Times New Roman" w:hAnsi="Times New Roman" w:cs="Times New Roman"/>
            <w:noProof/>
            <w:sz w:val="24"/>
            <w:szCs w:val="24"/>
            <w:vertAlign w:val="superscript"/>
          </w:rPr>
          <w:t>8</w:t>
        </w:r>
      </w:hyperlink>
      <w:r w:rsidR="00C35175" w:rsidRPr="00C35175">
        <w:rPr>
          <w:rFonts w:ascii="Times New Roman" w:hAnsi="Times New Roman" w:cs="Times New Roman"/>
          <w:noProof/>
          <w:sz w:val="24"/>
          <w:szCs w:val="24"/>
          <w:vertAlign w:val="superscript"/>
        </w:rPr>
        <w:t xml:space="preserve">, </w:t>
      </w:r>
      <w:hyperlink w:anchor="_ENREF_9" w:tooltip="Watanabe, 2010 #212" w:history="1">
        <w:r w:rsidR="00A06805" w:rsidRPr="00C35175">
          <w:rPr>
            <w:rFonts w:ascii="Times New Roman" w:hAnsi="Times New Roman" w:cs="Times New Roman"/>
            <w:noProof/>
            <w:sz w:val="24"/>
            <w:szCs w:val="24"/>
            <w:vertAlign w:val="superscript"/>
          </w:rPr>
          <w:t>9</w:t>
        </w:r>
      </w:hyperlink>
      <w:r w:rsidR="00811DDA">
        <w:rPr>
          <w:rFonts w:ascii="Times New Roman" w:hAnsi="Times New Roman" w:cs="Times New Roman"/>
          <w:sz w:val="24"/>
          <w:szCs w:val="24"/>
        </w:rPr>
        <w:fldChar w:fldCharType="end"/>
      </w:r>
      <w:r w:rsidR="00FA0E65">
        <w:rPr>
          <w:rFonts w:ascii="Times New Roman" w:hAnsi="Times New Roman" w:cs="Times New Roman"/>
          <w:sz w:val="24"/>
          <w:szCs w:val="24"/>
        </w:rPr>
        <w:t>)</w:t>
      </w:r>
      <w:r w:rsidR="00AF26B5">
        <w:rPr>
          <w:rFonts w:ascii="Times New Roman" w:hAnsi="Times New Roman" w:cs="Times New Roman"/>
          <w:sz w:val="24"/>
          <w:szCs w:val="24"/>
        </w:rPr>
        <w:t xml:space="preserve">, </w:t>
      </w:r>
      <w:r w:rsidR="003947E2">
        <w:rPr>
          <w:rFonts w:ascii="Times New Roman" w:hAnsi="Times New Roman" w:cs="Times New Roman" w:hint="eastAsia"/>
          <w:sz w:val="24"/>
          <w:szCs w:val="24"/>
        </w:rPr>
        <w:t>transition</w:t>
      </w:r>
      <w:r w:rsidR="003947E2">
        <w:rPr>
          <w:rFonts w:ascii="Times New Roman" w:hAnsi="Times New Roman" w:cs="Times New Roman"/>
          <w:sz w:val="24"/>
          <w:szCs w:val="24"/>
        </w:rPr>
        <w:t xml:space="preserve"> </w:t>
      </w:r>
      <w:r w:rsidR="003947E2">
        <w:rPr>
          <w:rFonts w:ascii="Times New Roman" w:hAnsi="Times New Roman" w:cs="Times New Roman" w:hint="eastAsia"/>
          <w:sz w:val="24"/>
          <w:szCs w:val="24"/>
        </w:rPr>
        <w:t>metal</w:t>
      </w:r>
      <w:r w:rsidR="003947E2">
        <w:rPr>
          <w:rFonts w:ascii="Times New Roman" w:hAnsi="Times New Roman" w:cs="Times New Roman"/>
          <w:sz w:val="24"/>
          <w:szCs w:val="24"/>
        </w:rPr>
        <w:t xml:space="preserve"> </w:t>
      </w:r>
      <w:r w:rsidR="003947E2" w:rsidRPr="003947E2">
        <w:rPr>
          <w:rFonts w:ascii="Times New Roman" w:hAnsi="Times New Roman" w:cs="Times New Roman"/>
          <w:sz w:val="24"/>
          <w:szCs w:val="24"/>
        </w:rPr>
        <w:t>dichalcogenides</w:t>
      </w:r>
      <w:r w:rsidR="003947E2">
        <w:rPr>
          <w:rFonts w:ascii="Times New Roman" w:hAnsi="Times New Roman" w:cs="Times New Roman"/>
          <w:sz w:val="24"/>
          <w:szCs w:val="24"/>
        </w:rPr>
        <w:t xml:space="preserve"> </w:t>
      </w:r>
      <w:r w:rsidR="00080824">
        <w:rPr>
          <w:rFonts w:ascii="Times New Roman" w:hAnsi="Times New Roman" w:cs="Times New Roman"/>
          <w:sz w:val="24"/>
          <w:szCs w:val="24"/>
        </w:rPr>
        <w:t>(e.g.,</w:t>
      </w:r>
      <w:r w:rsidR="003947E2">
        <w:rPr>
          <w:rFonts w:ascii="Times New Roman" w:hAnsi="Times New Roman" w:cs="Times New Roman"/>
          <w:sz w:val="24"/>
          <w:szCs w:val="24"/>
        </w:rPr>
        <w:t xml:space="preserve"> </w:t>
      </w:r>
      <w:r w:rsidR="003947E2">
        <w:rPr>
          <w:rFonts w:ascii="Times New Roman" w:hAnsi="Times New Roman" w:cs="Times New Roman" w:hint="eastAsia"/>
          <w:sz w:val="24"/>
          <w:szCs w:val="24"/>
        </w:rPr>
        <w:t>1</w:t>
      </w:r>
      <w:r w:rsidR="003947E2">
        <w:rPr>
          <w:rFonts w:ascii="Times New Roman" w:hAnsi="Times New Roman" w:cs="Times New Roman"/>
          <w:sz w:val="24"/>
          <w:szCs w:val="24"/>
        </w:rPr>
        <w:t>T-</w:t>
      </w:r>
      <w:r w:rsidR="003A2B24">
        <w:rPr>
          <w:rFonts w:ascii="Times New Roman" w:hAnsi="Times New Roman" w:cs="Times New Roman"/>
          <w:sz w:val="24"/>
          <w:szCs w:val="24"/>
        </w:rPr>
        <w:t>TaS</w:t>
      </w:r>
      <w:r w:rsidR="003A2B24" w:rsidRPr="007D02B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3A2B24">
        <w:rPr>
          <w:rFonts w:ascii="Times New Roman" w:hAnsi="Times New Roman" w:cs="Times New Roman"/>
          <w:sz w:val="24"/>
          <w:szCs w:val="24"/>
        </w:rPr>
        <w:t xml:space="preserve"> and </w:t>
      </w:r>
      <w:r w:rsidR="003947E2">
        <w:rPr>
          <w:rFonts w:ascii="Times New Roman" w:hAnsi="Times New Roman" w:cs="Times New Roman"/>
          <w:sz w:val="24"/>
          <w:szCs w:val="24"/>
        </w:rPr>
        <w:t>1T-</w:t>
      </w:r>
      <w:r w:rsidR="003A2B24">
        <w:rPr>
          <w:rFonts w:ascii="Times New Roman" w:hAnsi="Times New Roman" w:cs="Times New Roman"/>
          <w:sz w:val="24"/>
          <w:szCs w:val="24"/>
        </w:rPr>
        <w:t>TaSe</w:t>
      </w:r>
      <w:r w:rsidR="003A2B24" w:rsidRPr="007D02B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hyperlink w:anchor="_ENREF_10" w:tooltip="Perfetti, 2003 #205" w:history="1">
        <w:r w:rsidR="00A06805">
          <w:rPr>
            <w:rFonts w:ascii="Times New Roman" w:hAnsi="Times New Roman" w:cs="Times New Roman"/>
            <w:sz w:val="24"/>
            <w:szCs w:val="24"/>
          </w:rPr>
          <w:fldChar w:fldCharType="begin">
            <w:fldData xml:space="preserve">PEVuZE5vdGU+PENpdGU+PEF1dGhvcj5QZXJmZXR0aTwvQXV0aG9yPjxZZWFyPjIwMDM8L1llYXI+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</w:fldData>
          </w:fldChar>
        </w:r>
        <w:r w:rsidR="00A06805">
          <w:rPr>
            <w:rFonts w:ascii="Times New Roman" w:hAnsi="Times New Roman" w:cs="Times New Roman"/>
            <w:sz w:val="24"/>
            <w:szCs w:val="24"/>
          </w:rPr>
          <w:instrText xml:space="preserve"> ADDIN EN.CITE </w:instrText>
        </w:r>
        <w:r w:rsidR="00A06805">
          <w:rPr>
            <w:rFonts w:ascii="Times New Roman" w:hAnsi="Times New Roman" w:cs="Times New Roman"/>
            <w:sz w:val="24"/>
            <w:szCs w:val="24"/>
          </w:rPr>
          <w:fldChar w:fldCharType="begin">
            <w:fldData xml:space="preserve">PEVuZE5vdGU+PENpdGU+PEF1dGhvcj5QZXJmZXR0aTwvQXV0aG9yPjxZZWFyPjIwMDM8L1llYXI+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</w:fldData>
          </w:fldChar>
        </w:r>
        <w:r w:rsidR="00A06805">
          <w:rPr>
            <w:rFonts w:ascii="Times New Roman" w:hAnsi="Times New Roman" w:cs="Times New Roman"/>
            <w:sz w:val="24"/>
            <w:szCs w:val="24"/>
          </w:rPr>
          <w:instrText xml:space="preserve"> ADDIN EN.CITE.DATA </w:instrText>
        </w:r>
        <w:r w:rsidR="00A06805">
          <w:rPr>
            <w:rFonts w:ascii="Times New Roman" w:hAnsi="Times New Roman" w:cs="Times New Roman"/>
            <w:sz w:val="24"/>
            <w:szCs w:val="24"/>
          </w:rPr>
        </w:r>
        <w:r w:rsidR="00A06805">
          <w:rPr>
            <w:rFonts w:ascii="Times New Roman" w:hAnsi="Times New Roman" w:cs="Times New Roman"/>
            <w:sz w:val="24"/>
            <w:szCs w:val="24"/>
          </w:rPr>
          <w:fldChar w:fldCharType="end"/>
        </w:r>
        <w:r w:rsidR="00A06805">
          <w:rPr>
            <w:rFonts w:ascii="Times New Roman" w:hAnsi="Times New Roman" w:cs="Times New Roman"/>
            <w:sz w:val="24"/>
            <w:szCs w:val="24"/>
          </w:rPr>
        </w:r>
        <w:r w:rsidR="00A06805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A06805" w:rsidRPr="00A06805">
          <w:rPr>
            <w:rFonts w:ascii="Times New Roman" w:hAnsi="Times New Roman" w:cs="Times New Roman"/>
            <w:noProof/>
            <w:sz w:val="24"/>
            <w:szCs w:val="24"/>
            <w:vertAlign w:val="superscript"/>
          </w:rPr>
          <w:t>10-13</w:t>
        </w:r>
        <w:r w:rsidR="00A06805">
          <w:rPr>
            <w:rFonts w:ascii="Times New Roman" w:hAnsi="Times New Roman" w:cs="Times New Roman"/>
            <w:sz w:val="24"/>
            <w:szCs w:val="24"/>
          </w:rPr>
          <w:fldChar w:fldCharType="end"/>
        </w:r>
      </w:hyperlink>
      <w:r w:rsidR="00080824">
        <w:rPr>
          <w:rFonts w:ascii="Times New Roman" w:hAnsi="Times New Roman" w:cs="Times New Roman"/>
          <w:sz w:val="24"/>
          <w:szCs w:val="24"/>
        </w:rPr>
        <w:t>)</w:t>
      </w:r>
      <w:r w:rsidR="003520FE">
        <w:rPr>
          <w:rFonts w:ascii="Times New Roman" w:hAnsi="Times New Roman" w:cs="Times New Roman" w:hint="eastAsia"/>
          <w:sz w:val="24"/>
          <w:szCs w:val="24"/>
        </w:rPr>
        <w:t>,</w:t>
      </w:r>
      <w:r w:rsidR="00AB4925">
        <w:rPr>
          <w:rFonts w:ascii="Times New Roman" w:hAnsi="Times New Roman" w:cs="Times New Roman"/>
          <w:sz w:val="24"/>
          <w:szCs w:val="24"/>
        </w:rPr>
        <w:t xml:space="preserve"> </w:t>
      </w:r>
      <w:r w:rsidR="003520FE">
        <w:rPr>
          <w:rFonts w:ascii="Times New Roman" w:hAnsi="Times New Roman" w:cs="Times New Roman"/>
          <w:sz w:val="24"/>
          <w:szCs w:val="24"/>
        </w:rPr>
        <w:t xml:space="preserve">organic </w:t>
      </w:r>
      <w:r w:rsidR="00211FBB">
        <w:rPr>
          <w:rFonts w:ascii="Times New Roman" w:hAnsi="Times New Roman" w:cs="Times New Roman" w:hint="eastAsia"/>
          <w:sz w:val="24"/>
          <w:szCs w:val="24"/>
        </w:rPr>
        <w:t>compounds</w:t>
      </w:r>
      <w:hyperlink w:anchor="_ENREF_14" w:tooltip="Shimizu, 2003 #197" w:history="1">
        <w:r w:rsidR="00A06805">
          <w:rPr>
            <w:rFonts w:ascii="Times New Roman" w:hAnsi="Times New Roman" w:cs="Times New Roman"/>
            <w:sz w:val="24"/>
            <w:szCs w:val="24"/>
          </w:rPr>
          <w:fldChar w:fldCharType="begin">
            <w:fldData xml:space="preserve">PEVuZE5vdGU+PENpdGU+PEF1dGhvcj5TaGltaXp1PC9BdXRob3I+PFllYXI+MjAwMzwvWWVhcj48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</w:fldData>
          </w:fldChar>
        </w:r>
        <w:r w:rsidR="00A06805">
          <w:rPr>
            <w:rFonts w:ascii="Times New Roman" w:hAnsi="Times New Roman" w:cs="Times New Roman"/>
            <w:sz w:val="24"/>
            <w:szCs w:val="24"/>
          </w:rPr>
          <w:instrText xml:space="preserve"> ADDIN EN.CITE </w:instrText>
        </w:r>
        <w:r w:rsidR="00A06805">
          <w:rPr>
            <w:rFonts w:ascii="Times New Roman" w:hAnsi="Times New Roman" w:cs="Times New Roman"/>
            <w:sz w:val="24"/>
            <w:szCs w:val="24"/>
          </w:rPr>
          <w:fldChar w:fldCharType="begin">
            <w:fldData xml:space="preserve">PEVuZE5vdGU+PENpdGU+PEF1dGhvcj5TaGltaXp1PC9BdXRob3I+PFllYXI+MjAwMzwvWWVhcj48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</w:fldData>
          </w:fldChar>
        </w:r>
        <w:r w:rsidR="00A06805">
          <w:rPr>
            <w:rFonts w:ascii="Times New Roman" w:hAnsi="Times New Roman" w:cs="Times New Roman"/>
            <w:sz w:val="24"/>
            <w:szCs w:val="24"/>
          </w:rPr>
          <w:instrText xml:space="preserve"> ADDIN EN.CITE.DATA </w:instrText>
        </w:r>
        <w:r w:rsidR="00A06805">
          <w:rPr>
            <w:rFonts w:ascii="Times New Roman" w:hAnsi="Times New Roman" w:cs="Times New Roman"/>
            <w:sz w:val="24"/>
            <w:szCs w:val="24"/>
          </w:rPr>
        </w:r>
        <w:r w:rsidR="00A06805">
          <w:rPr>
            <w:rFonts w:ascii="Times New Roman" w:hAnsi="Times New Roman" w:cs="Times New Roman"/>
            <w:sz w:val="24"/>
            <w:szCs w:val="24"/>
          </w:rPr>
          <w:fldChar w:fldCharType="end"/>
        </w:r>
        <w:r w:rsidR="00A06805">
          <w:rPr>
            <w:rFonts w:ascii="Times New Roman" w:hAnsi="Times New Roman" w:cs="Times New Roman"/>
            <w:sz w:val="24"/>
            <w:szCs w:val="24"/>
          </w:rPr>
        </w:r>
        <w:r w:rsidR="00A06805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A06805" w:rsidRPr="00A06805">
          <w:rPr>
            <w:rFonts w:ascii="Times New Roman" w:hAnsi="Times New Roman" w:cs="Times New Roman"/>
            <w:noProof/>
            <w:sz w:val="24"/>
            <w:szCs w:val="24"/>
            <w:vertAlign w:val="superscript"/>
          </w:rPr>
          <w:t>14-16</w:t>
        </w:r>
        <w:r w:rsidR="00A06805">
          <w:rPr>
            <w:rFonts w:ascii="Times New Roman" w:hAnsi="Times New Roman" w:cs="Times New Roman"/>
            <w:sz w:val="24"/>
            <w:szCs w:val="24"/>
          </w:rPr>
          <w:fldChar w:fldCharType="end"/>
        </w:r>
      </w:hyperlink>
      <w:r w:rsidR="003520FE">
        <w:rPr>
          <w:rFonts w:ascii="Times New Roman" w:hAnsi="Times New Roman" w:cs="Times New Roman"/>
          <w:sz w:val="24"/>
          <w:szCs w:val="24"/>
        </w:rPr>
        <w:t>,</w:t>
      </w:r>
      <w:r w:rsidR="004C6826">
        <w:rPr>
          <w:rFonts w:ascii="Times New Roman" w:hAnsi="Times New Roman" w:cs="Times New Roman"/>
          <w:sz w:val="24"/>
          <w:szCs w:val="24"/>
        </w:rPr>
        <w:t xml:space="preserve"> </w:t>
      </w:r>
      <w:r w:rsidR="00162291">
        <w:rPr>
          <w:rFonts w:ascii="Times New Roman" w:hAnsi="Times New Roman" w:cs="Times New Roman"/>
          <w:sz w:val="24"/>
          <w:szCs w:val="24"/>
        </w:rPr>
        <w:t>C</w:t>
      </w:r>
      <w:r w:rsidR="00162291" w:rsidRPr="00A30E56">
        <w:rPr>
          <w:rFonts w:ascii="Times New Roman" w:hAnsi="Times New Roman" w:cs="Times New Roman"/>
          <w:sz w:val="24"/>
          <w:szCs w:val="24"/>
          <w:vertAlign w:val="subscript"/>
        </w:rPr>
        <w:t>60</w:t>
      </w:r>
      <w:r w:rsidR="00162291" w:rsidRPr="00A30E56">
        <w:rPr>
          <w:rFonts w:ascii="Times New Roman" w:hAnsi="Times New Roman" w:cs="Times New Roman"/>
          <w:sz w:val="24"/>
          <w:szCs w:val="24"/>
          <w:vertAlign w:val="superscript"/>
        </w:rPr>
        <w:t>3-</w:t>
      </w:r>
      <w:r w:rsidR="00162291">
        <w:rPr>
          <w:rFonts w:ascii="Times New Roman" w:hAnsi="Times New Roman" w:cs="Times New Roman"/>
          <w:sz w:val="24"/>
          <w:szCs w:val="24"/>
        </w:rPr>
        <w:t xml:space="preserve"> </w:t>
      </w:r>
      <w:r w:rsidR="00162291">
        <w:rPr>
          <w:rFonts w:ascii="Times New Roman" w:hAnsi="Times New Roman" w:cs="Times New Roman" w:hint="eastAsia"/>
          <w:sz w:val="24"/>
          <w:szCs w:val="24"/>
        </w:rPr>
        <w:t>f</w:t>
      </w:r>
      <w:r w:rsidR="00162291">
        <w:rPr>
          <w:rFonts w:ascii="Times New Roman" w:hAnsi="Times New Roman" w:cs="Times New Roman"/>
          <w:sz w:val="24"/>
          <w:szCs w:val="24"/>
        </w:rPr>
        <w:t>ulleride family</w:t>
      </w:r>
      <w:hyperlink w:anchor="_ENREF_17" w:tooltip="Deshpande, 2009 #201" w:history="1">
        <w:r w:rsidR="00A06805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A06805">
          <w:rPr>
            <w:rFonts w:ascii="Times New Roman" w:hAnsi="Times New Roman" w:cs="Times New Roman"/>
            <w:sz w:val="24"/>
            <w:szCs w:val="24"/>
          </w:rPr>
          <w:instrText xml:space="preserve"> ADDIN EN.CITE &lt;EndNote&gt;&lt;Cite&gt;&lt;Author&gt;Deshpande&lt;/Author&gt;&lt;Year&gt;2009&lt;/Year&gt;&lt;RecNum&gt;201&lt;/RecNum&gt;&lt;DisplayText&gt;&lt;style face="superscript"&gt;17&lt;/style&gt;&lt;/DisplayText&gt;&lt;record&gt;&lt;rec-number&gt;201&lt;/rec-number&gt;&lt;foreign-keys&gt;&lt;key app="EN" db-id="fzex5x9v6za5xtexdvip52vutxapszw55wzd"&gt;201&lt;/key&gt;&lt;key app="ENWeb" db-id=""&gt;0&lt;/key&gt;&lt;/foreign-keys&gt;&lt;ref-type name="Journal Article"&gt;17&lt;/ref-type&gt;&lt;contributors&gt;&lt;authors&gt;&lt;author&gt;Deshpande, V. V.&lt;/author&gt;&lt;author&gt;Chandra, B.&lt;/author&gt;&lt;author&gt;Caldwell, R.&lt;/author&gt;&lt;author&gt;Novikov, D. S.&lt;/author&gt;&lt;author&gt;Hone, J.&lt;/author&gt;&lt;author&gt;Bockrath, M.&lt;/author&gt;&lt;/authors&gt;&lt;/contributors&gt;&lt;auth-address&gt;Applied Physics, California Institute of Technology, Mail Stop 128-95, Pasadena, CA 91125, USA.&lt;/auth-address&gt;&lt;titles&gt;&lt;title&gt;Mott insulating state in ultraclean carbon nanotubes&lt;/title&gt;&lt;secondary-title&gt;Science&lt;/secondary-title&gt;&lt;alt-title&gt;Science&lt;/alt-title&gt;&lt;/titles&gt;&lt;periodical&gt;&lt;full-title&gt;Science&lt;/full-title&gt;&lt;abbr-1&gt;Science&lt;/abbr-1&gt;&lt;/periodical&gt;&lt;alt-periodical&gt;&lt;full-title&gt;Science&lt;/full-title&gt;&lt;abbr-1&gt;Science&lt;/abbr-1&gt;&lt;/alt-periodical&gt;&lt;pages&gt;106-10&lt;/pages&gt;&lt;volume&gt;323&lt;/volume&gt;&lt;number&gt;5910&lt;/number&gt;&lt;dates&gt;&lt;year&gt;2009&lt;/year&gt;&lt;pub-dates&gt;&lt;date&gt;Jan 2&lt;/date&gt;&lt;/pub-dates&gt;&lt;/dates&gt;&lt;isbn&gt;1095-9203 (Electronic)&amp;#xD;0036-8075 (Linking)&lt;/isbn&gt;&lt;accession-num&gt;19119228&lt;/accession-num&gt;&lt;urls&gt;&lt;related-urls&gt;&lt;url&gt;http://www.ncbi.nlm.nih.gov/pubmed/19119228&lt;/url&gt;&lt;/related-urls&gt;&lt;/urls&gt;&lt;electronic-resource-num&gt;10.1126/science.1165799&lt;/electronic-resource-num&gt;&lt;/record&gt;&lt;/Cite&gt;&lt;/EndNote&gt;</w:instrText>
        </w:r>
        <w:r w:rsidR="00A06805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A06805" w:rsidRPr="00C35175">
          <w:rPr>
            <w:rFonts w:ascii="Times New Roman" w:hAnsi="Times New Roman" w:cs="Times New Roman"/>
            <w:noProof/>
            <w:sz w:val="24"/>
            <w:szCs w:val="24"/>
            <w:vertAlign w:val="superscript"/>
          </w:rPr>
          <w:t>17</w:t>
        </w:r>
        <w:r w:rsidR="00A06805">
          <w:rPr>
            <w:rFonts w:ascii="Times New Roman" w:hAnsi="Times New Roman" w:cs="Times New Roman"/>
            <w:sz w:val="24"/>
            <w:szCs w:val="24"/>
          </w:rPr>
          <w:fldChar w:fldCharType="end"/>
        </w:r>
      </w:hyperlink>
      <w:r w:rsidR="00AF26B5">
        <w:rPr>
          <w:rFonts w:ascii="Times New Roman" w:hAnsi="Times New Roman" w:cs="Times New Roman"/>
          <w:sz w:val="24"/>
          <w:szCs w:val="24"/>
        </w:rPr>
        <w:t xml:space="preserve"> and </w:t>
      </w:r>
      <w:r w:rsidR="00AF26B5">
        <w:rPr>
          <w:rFonts w:ascii="Times New Roman" w:hAnsi="Times New Roman" w:cs="Times New Roman" w:hint="eastAsia"/>
          <w:sz w:val="24"/>
          <w:szCs w:val="24"/>
        </w:rPr>
        <w:t>stacked</w:t>
      </w:r>
      <w:r w:rsidR="00AF26B5">
        <w:rPr>
          <w:rFonts w:ascii="Times New Roman" w:hAnsi="Times New Roman" w:cs="Times New Roman"/>
          <w:sz w:val="24"/>
          <w:szCs w:val="24"/>
        </w:rPr>
        <w:t xml:space="preserve"> </w:t>
      </w:r>
      <w:r w:rsidR="00AF26B5">
        <w:rPr>
          <w:rFonts w:ascii="Times New Roman" w:hAnsi="Times New Roman" w:cs="Times New Roman" w:hint="eastAsia"/>
          <w:sz w:val="24"/>
          <w:szCs w:val="24"/>
        </w:rPr>
        <w:t>graphene</w:t>
      </w:r>
      <w:hyperlink w:anchor="_ENREF_18" w:tooltip="Po, 2018 #222" w:history="1">
        <w:r w:rsidR="00A06805">
          <w:rPr>
            <w:rFonts w:ascii="Times New Roman" w:hAnsi="Times New Roman" w:cs="Times New Roman"/>
            <w:sz w:val="24"/>
            <w:szCs w:val="24"/>
          </w:rPr>
          <w:fldChar w:fldCharType="begin">
            <w:fldData xml:space="preserve">PEVuZE5vdGU+PENpdGU+PEF1dGhvcj5QbzwvQXV0aG9yPjxZZWFyPjIwMTg8L1llYXI+PFJlY051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</w:fldData>
          </w:fldChar>
        </w:r>
        <w:r w:rsidR="00A06805">
          <w:rPr>
            <w:rFonts w:ascii="Times New Roman" w:hAnsi="Times New Roman" w:cs="Times New Roman"/>
            <w:sz w:val="24"/>
            <w:szCs w:val="24"/>
          </w:rPr>
          <w:instrText xml:space="preserve"> ADDIN EN.CITE </w:instrText>
        </w:r>
        <w:r w:rsidR="00A06805">
          <w:rPr>
            <w:rFonts w:ascii="Times New Roman" w:hAnsi="Times New Roman" w:cs="Times New Roman"/>
            <w:sz w:val="24"/>
            <w:szCs w:val="24"/>
          </w:rPr>
          <w:fldChar w:fldCharType="begin">
            <w:fldData xml:space="preserve">PEVuZE5vdGU+PENpdGU+PEF1dGhvcj5QbzwvQXV0aG9yPjxZZWFyPjIwMTg8L1llYXI+PFJlY051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</w:fldData>
          </w:fldChar>
        </w:r>
        <w:r w:rsidR="00A06805">
          <w:rPr>
            <w:rFonts w:ascii="Times New Roman" w:hAnsi="Times New Roman" w:cs="Times New Roman"/>
            <w:sz w:val="24"/>
            <w:szCs w:val="24"/>
          </w:rPr>
          <w:instrText xml:space="preserve"> ADDIN EN.CITE.DATA </w:instrText>
        </w:r>
        <w:r w:rsidR="00A06805">
          <w:rPr>
            <w:rFonts w:ascii="Times New Roman" w:hAnsi="Times New Roman" w:cs="Times New Roman"/>
            <w:sz w:val="24"/>
            <w:szCs w:val="24"/>
          </w:rPr>
        </w:r>
        <w:r w:rsidR="00A06805">
          <w:rPr>
            <w:rFonts w:ascii="Times New Roman" w:hAnsi="Times New Roman" w:cs="Times New Roman"/>
            <w:sz w:val="24"/>
            <w:szCs w:val="24"/>
          </w:rPr>
          <w:fldChar w:fldCharType="end"/>
        </w:r>
        <w:r w:rsidR="00A06805">
          <w:rPr>
            <w:rFonts w:ascii="Times New Roman" w:hAnsi="Times New Roman" w:cs="Times New Roman"/>
            <w:sz w:val="24"/>
            <w:szCs w:val="24"/>
          </w:rPr>
        </w:r>
        <w:r w:rsidR="00A06805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A06805" w:rsidRPr="00A06805">
          <w:rPr>
            <w:rFonts w:ascii="Times New Roman" w:hAnsi="Times New Roman" w:cs="Times New Roman"/>
            <w:noProof/>
            <w:sz w:val="24"/>
            <w:szCs w:val="24"/>
            <w:vertAlign w:val="superscript"/>
          </w:rPr>
          <w:t>18-20</w:t>
        </w:r>
        <w:r w:rsidR="00A06805">
          <w:rPr>
            <w:rFonts w:ascii="Times New Roman" w:hAnsi="Times New Roman" w:cs="Times New Roman"/>
            <w:sz w:val="24"/>
            <w:szCs w:val="24"/>
          </w:rPr>
          <w:fldChar w:fldCharType="end"/>
        </w:r>
      </w:hyperlink>
      <w:r w:rsidR="00AF26B5">
        <w:rPr>
          <w:rFonts w:ascii="Times New Roman" w:hAnsi="Times New Roman" w:cs="Times New Roman" w:hint="eastAsia"/>
          <w:sz w:val="24"/>
          <w:szCs w:val="24"/>
        </w:rPr>
        <w:t>.</w:t>
      </w:r>
      <w:r w:rsidR="003632E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50EF66" w14:textId="05D30662" w:rsidR="00AC4CCA" w:rsidRDefault="009D08F1" w:rsidP="009C1069">
      <w:pPr>
        <w:spacing w:after="100" w:afterAutospacing="1"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Owing to</w:t>
      </w:r>
      <w:r w:rsidR="00380469">
        <w:rPr>
          <w:rFonts w:ascii="Times New Roman" w:hAnsi="Times New Roman" w:cs="Times New Roman"/>
          <w:sz w:val="24"/>
          <w:szCs w:val="24"/>
        </w:rPr>
        <w:t xml:space="preserve"> the strong on-site Coulomb interactions </w:t>
      </w:r>
      <w:r w:rsidR="00E93D3E">
        <w:rPr>
          <w:rFonts w:ascii="Times New Roman" w:hAnsi="Times New Roman" w:cs="Times New Roman"/>
          <w:sz w:val="24"/>
          <w:szCs w:val="24"/>
        </w:rPr>
        <w:t xml:space="preserve">(large U) </w:t>
      </w:r>
      <w:r w:rsidR="00380469">
        <w:rPr>
          <w:rFonts w:ascii="Times New Roman" w:hAnsi="Times New Roman" w:cs="Times New Roman"/>
          <w:sz w:val="24"/>
          <w:szCs w:val="24"/>
        </w:rPr>
        <w:t>of the 3d electrons</w:t>
      </w:r>
      <w:r w:rsidR="00380469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PEVuZE5vdGU+PENpdGU+PEF1dGhvcj5CamFhbGllPC9BdXRob3I+PFllYXI+MjAxNTwvWWVhcj48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</w:fldData>
        </w:fldChar>
      </w:r>
      <w:r w:rsidR="0076165B">
        <w:rPr>
          <w:rFonts w:ascii="Times New Roman" w:hAnsi="Times New Roman" w:cs="Times New Roman"/>
          <w:sz w:val="24"/>
          <w:szCs w:val="24"/>
        </w:rPr>
        <w:instrText xml:space="preserve"> ADDIN EN.CITE </w:instrText>
      </w:r>
      <w:r w:rsidR="0076165B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PEVuZE5vdGU+PENpdGU+PEF1dGhvcj5CamFhbGllPC9BdXRob3I+PFllYXI+MjAxNTwvWWVhcj48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</w:fldData>
        </w:fldChar>
      </w:r>
      <w:r w:rsidR="0076165B">
        <w:rPr>
          <w:rFonts w:ascii="Times New Roman" w:hAnsi="Times New Roman" w:cs="Times New Roman"/>
          <w:sz w:val="24"/>
          <w:szCs w:val="24"/>
        </w:rPr>
        <w:instrText xml:space="preserve"> ADDIN EN.CITE.DATA </w:instrText>
      </w:r>
      <w:r w:rsidR="0076165B">
        <w:rPr>
          <w:rFonts w:ascii="Times New Roman" w:hAnsi="Times New Roman" w:cs="Times New Roman"/>
          <w:sz w:val="24"/>
          <w:szCs w:val="24"/>
        </w:rPr>
      </w:r>
      <w:r w:rsidR="0076165B">
        <w:rPr>
          <w:rFonts w:ascii="Times New Roman" w:hAnsi="Times New Roman" w:cs="Times New Roman"/>
          <w:sz w:val="24"/>
          <w:szCs w:val="24"/>
        </w:rPr>
        <w:fldChar w:fldCharType="end"/>
      </w:r>
      <w:r w:rsidR="00380469">
        <w:rPr>
          <w:rFonts w:ascii="Times New Roman" w:hAnsi="Times New Roman" w:cs="Times New Roman"/>
          <w:sz w:val="24"/>
          <w:szCs w:val="24"/>
        </w:rPr>
      </w:r>
      <w:r w:rsidR="00380469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ENREF_21" w:tooltip="Bjaalie, 2015 #207" w:history="1">
        <w:r w:rsidR="00A06805" w:rsidRPr="00C35175">
          <w:rPr>
            <w:rFonts w:ascii="Times New Roman" w:hAnsi="Times New Roman" w:cs="Times New Roman"/>
            <w:noProof/>
            <w:sz w:val="24"/>
            <w:szCs w:val="24"/>
            <w:vertAlign w:val="superscript"/>
          </w:rPr>
          <w:t>21</w:t>
        </w:r>
      </w:hyperlink>
      <w:r w:rsidR="00C35175" w:rsidRPr="00C35175">
        <w:rPr>
          <w:rFonts w:ascii="Times New Roman" w:hAnsi="Times New Roman" w:cs="Times New Roman"/>
          <w:noProof/>
          <w:sz w:val="24"/>
          <w:szCs w:val="24"/>
          <w:vertAlign w:val="superscript"/>
        </w:rPr>
        <w:t xml:space="preserve">, </w:t>
      </w:r>
      <w:hyperlink w:anchor="_ENREF_22" w:tooltip="Peng, 2020 #247" w:history="1">
        <w:r w:rsidR="00A06805" w:rsidRPr="00C35175">
          <w:rPr>
            <w:rFonts w:ascii="Times New Roman" w:hAnsi="Times New Roman" w:cs="Times New Roman"/>
            <w:noProof/>
            <w:sz w:val="24"/>
            <w:szCs w:val="24"/>
            <w:vertAlign w:val="superscript"/>
          </w:rPr>
          <w:t>22</w:t>
        </w:r>
      </w:hyperlink>
      <w:r w:rsidR="00380469">
        <w:rPr>
          <w:rFonts w:ascii="Times New Roman" w:hAnsi="Times New Roman" w:cs="Times New Roman"/>
          <w:sz w:val="24"/>
          <w:szCs w:val="24"/>
        </w:rPr>
        <w:fldChar w:fldCharType="end"/>
      </w:r>
      <w:r w:rsidR="00AC4CCA">
        <w:rPr>
          <w:rFonts w:ascii="Times New Roman" w:hAnsi="Times New Roman" w:cs="Times New Roman"/>
          <w:sz w:val="24"/>
          <w:szCs w:val="24"/>
        </w:rPr>
        <w:t>, the transition metal oxides host a prominently large Mott gap of a few electron volts (eV), and</w:t>
      </w:r>
      <w:r w:rsidR="009E3CAC">
        <w:rPr>
          <w:rFonts w:ascii="Times New Roman" w:hAnsi="Times New Roman" w:cs="Times New Roman"/>
          <w:sz w:val="24"/>
          <w:szCs w:val="24"/>
        </w:rPr>
        <w:t xml:space="preserve"> </w:t>
      </w:r>
      <w:r w:rsidR="00931B30">
        <w:rPr>
          <w:rFonts w:ascii="Times New Roman" w:hAnsi="Times New Roman" w:cs="Times New Roman"/>
          <w:sz w:val="24"/>
          <w:szCs w:val="24"/>
        </w:rPr>
        <w:t>are valuable</w:t>
      </w:r>
      <w:r w:rsidR="00AC4CCA">
        <w:rPr>
          <w:rFonts w:ascii="Times New Roman" w:hAnsi="Times New Roman" w:cs="Times New Roman"/>
          <w:sz w:val="24"/>
          <w:szCs w:val="24"/>
        </w:rPr>
        <w:t xml:space="preserve"> </w:t>
      </w:r>
      <w:r w:rsidR="00931B30">
        <w:rPr>
          <w:rFonts w:ascii="Times New Roman" w:hAnsi="Times New Roman" w:cs="Times New Roman"/>
          <w:sz w:val="24"/>
          <w:szCs w:val="24"/>
        </w:rPr>
        <w:t>in</w:t>
      </w:r>
      <w:r w:rsidR="00AC4CCA">
        <w:rPr>
          <w:rFonts w:ascii="Times New Roman" w:hAnsi="Times New Roman" w:cs="Times New Roman"/>
          <w:sz w:val="24"/>
          <w:szCs w:val="24"/>
        </w:rPr>
        <w:t xml:space="preserve"> the study of strong correlation physics</w:t>
      </w:r>
      <w:r w:rsidR="00380469">
        <w:rPr>
          <w:rFonts w:ascii="Times New Roman" w:hAnsi="Times New Roman" w:cs="Times New Roman"/>
          <w:sz w:val="24"/>
          <w:szCs w:val="24"/>
        </w:rPr>
        <w:t xml:space="preserve">. </w:t>
      </w:r>
      <w:r w:rsidR="00E93D3E">
        <w:rPr>
          <w:rFonts w:ascii="Times New Roman" w:hAnsi="Times New Roman" w:cs="Times New Roman"/>
          <w:sz w:val="24"/>
          <w:szCs w:val="24"/>
        </w:rPr>
        <w:t xml:space="preserve">However, for </w:t>
      </w:r>
      <w:r w:rsidR="006F5C83">
        <w:rPr>
          <w:rFonts w:ascii="Times New Roman" w:hAnsi="Times New Roman" w:cs="Times New Roman"/>
          <w:sz w:val="24"/>
          <w:szCs w:val="24"/>
        </w:rPr>
        <w:t xml:space="preserve">the </w:t>
      </w:r>
      <w:r w:rsidR="00A55309">
        <w:rPr>
          <w:rFonts w:ascii="Times New Roman" w:hAnsi="Times New Roman" w:cs="Times New Roman"/>
          <w:sz w:val="24"/>
          <w:szCs w:val="24"/>
        </w:rPr>
        <w:t xml:space="preserve">materials with </w:t>
      </w:r>
      <w:r w:rsidR="006F5C83">
        <w:rPr>
          <w:rFonts w:ascii="Times New Roman" w:hAnsi="Times New Roman" w:cs="Times New Roman"/>
          <w:sz w:val="24"/>
          <w:szCs w:val="24"/>
        </w:rPr>
        <w:t xml:space="preserve">a </w:t>
      </w:r>
      <w:r w:rsidR="008F0002">
        <w:rPr>
          <w:rFonts w:ascii="Times New Roman" w:hAnsi="Times New Roman" w:cs="Times New Roman"/>
          <w:sz w:val="24"/>
          <w:szCs w:val="24"/>
        </w:rPr>
        <w:t xml:space="preserve">moderate </w:t>
      </w:r>
      <w:r w:rsidR="00A55309">
        <w:rPr>
          <w:rFonts w:ascii="Times New Roman" w:hAnsi="Times New Roman" w:cs="Times New Roman"/>
          <w:sz w:val="24"/>
          <w:szCs w:val="24"/>
        </w:rPr>
        <w:t xml:space="preserve">U </w:t>
      </w:r>
      <w:r w:rsidR="008F0002">
        <w:rPr>
          <w:rFonts w:ascii="Times New Roman" w:hAnsi="Times New Roman" w:cs="Times New Roman"/>
          <w:sz w:val="24"/>
          <w:szCs w:val="24"/>
        </w:rPr>
        <w:t xml:space="preserve">that is </w:t>
      </w:r>
      <w:r w:rsidR="006F5C83">
        <w:rPr>
          <w:rFonts w:ascii="Times New Roman" w:hAnsi="Times New Roman" w:cs="Times New Roman"/>
          <w:sz w:val="24"/>
          <w:szCs w:val="24"/>
        </w:rPr>
        <w:t xml:space="preserve">not </w:t>
      </w:r>
      <w:r w:rsidR="00192E04">
        <w:rPr>
          <w:rFonts w:ascii="Times New Roman" w:hAnsi="Times New Roman" w:cs="Times New Roman"/>
          <w:sz w:val="24"/>
          <w:szCs w:val="24"/>
        </w:rPr>
        <w:t>strong</w:t>
      </w:r>
      <w:r w:rsidR="006F5C83">
        <w:rPr>
          <w:rFonts w:ascii="Times New Roman" w:hAnsi="Times New Roman" w:cs="Times New Roman"/>
          <w:sz w:val="24"/>
          <w:szCs w:val="24"/>
        </w:rPr>
        <w:t xml:space="preserve"> </w:t>
      </w:r>
      <w:r w:rsidR="00192E04">
        <w:rPr>
          <w:rFonts w:ascii="Times New Roman" w:hAnsi="Times New Roman" w:cs="Times New Roman"/>
          <w:sz w:val="24"/>
          <w:szCs w:val="24"/>
        </w:rPr>
        <w:t xml:space="preserve">enough </w:t>
      </w:r>
      <w:r w:rsidR="00A55309">
        <w:rPr>
          <w:rFonts w:ascii="Times New Roman" w:hAnsi="Times New Roman" w:cs="Times New Roman"/>
          <w:sz w:val="24"/>
          <w:szCs w:val="24"/>
        </w:rPr>
        <w:t xml:space="preserve">to directly open a Mott gap, e.g., </w:t>
      </w:r>
      <w:r w:rsidR="00A55309">
        <w:rPr>
          <w:rFonts w:ascii="Times New Roman" w:hAnsi="Times New Roman" w:cs="Times New Roman" w:hint="eastAsia"/>
          <w:sz w:val="24"/>
          <w:szCs w:val="24"/>
        </w:rPr>
        <w:t>1</w:t>
      </w:r>
      <w:r w:rsidR="00A55309">
        <w:rPr>
          <w:rFonts w:ascii="Times New Roman" w:hAnsi="Times New Roman" w:cs="Times New Roman"/>
          <w:sz w:val="24"/>
          <w:szCs w:val="24"/>
        </w:rPr>
        <w:t>T-TaS</w:t>
      </w:r>
      <w:r w:rsidR="00A55309" w:rsidRPr="007D02B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A55309">
        <w:rPr>
          <w:rFonts w:ascii="Times New Roman" w:hAnsi="Times New Roman" w:cs="Times New Roman"/>
          <w:sz w:val="24"/>
          <w:szCs w:val="24"/>
        </w:rPr>
        <w:t>, C</w:t>
      </w:r>
      <w:r w:rsidR="00A55309" w:rsidRPr="00A30E56">
        <w:rPr>
          <w:rFonts w:ascii="Times New Roman" w:hAnsi="Times New Roman" w:cs="Times New Roman"/>
          <w:sz w:val="24"/>
          <w:szCs w:val="24"/>
          <w:vertAlign w:val="subscript"/>
        </w:rPr>
        <w:t>60</w:t>
      </w:r>
      <w:r w:rsidR="00A55309" w:rsidRPr="00A30E56">
        <w:rPr>
          <w:rFonts w:ascii="Times New Roman" w:hAnsi="Times New Roman" w:cs="Times New Roman"/>
          <w:sz w:val="24"/>
          <w:szCs w:val="24"/>
          <w:vertAlign w:val="superscript"/>
        </w:rPr>
        <w:t>3-</w:t>
      </w:r>
      <w:r w:rsidR="00A55309">
        <w:rPr>
          <w:rFonts w:ascii="Times New Roman" w:hAnsi="Times New Roman" w:cs="Times New Roman"/>
          <w:sz w:val="24"/>
          <w:szCs w:val="24"/>
        </w:rPr>
        <w:t xml:space="preserve"> </w:t>
      </w:r>
      <w:r w:rsidR="00A55309">
        <w:rPr>
          <w:rFonts w:ascii="Times New Roman" w:hAnsi="Times New Roman" w:cs="Times New Roman" w:hint="eastAsia"/>
          <w:sz w:val="24"/>
          <w:szCs w:val="24"/>
        </w:rPr>
        <w:t>f</w:t>
      </w:r>
      <w:r w:rsidR="00A55309">
        <w:rPr>
          <w:rFonts w:ascii="Times New Roman" w:hAnsi="Times New Roman" w:cs="Times New Roman"/>
          <w:sz w:val="24"/>
          <w:szCs w:val="24"/>
        </w:rPr>
        <w:t>ulleride family</w:t>
      </w:r>
      <w:r w:rsidR="00A5530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55309">
        <w:rPr>
          <w:rFonts w:ascii="Times New Roman" w:hAnsi="Times New Roman" w:cs="Times New Roman"/>
          <w:sz w:val="24"/>
          <w:szCs w:val="24"/>
        </w:rPr>
        <w:t xml:space="preserve">and </w:t>
      </w:r>
      <w:r w:rsidR="00A55309">
        <w:rPr>
          <w:rFonts w:ascii="Times New Roman" w:hAnsi="Times New Roman" w:cs="Times New Roman" w:hint="eastAsia"/>
          <w:sz w:val="24"/>
          <w:szCs w:val="24"/>
        </w:rPr>
        <w:t>stacked</w:t>
      </w:r>
      <w:r w:rsidR="00A55309">
        <w:rPr>
          <w:rFonts w:ascii="Times New Roman" w:hAnsi="Times New Roman" w:cs="Times New Roman"/>
          <w:sz w:val="24"/>
          <w:szCs w:val="24"/>
        </w:rPr>
        <w:t xml:space="preserve"> </w:t>
      </w:r>
      <w:r w:rsidR="00A55309">
        <w:rPr>
          <w:rFonts w:ascii="Times New Roman" w:hAnsi="Times New Roman" w:cs="Times New Roman" w:hint="eastAsia"/>
          <w:sz w:val="24"/>
          <w:szCs w:val="24"/>
        </w:rPr>
        <w:t>graphene</w:t>
      </w:r>
      <w:r w:rsidR="00A55309">
        <w:rPr>
          <w:rFonts w:ascii="Times New Roman" w:hAnsi="Times New Roman" w:cs="Times New Roman"/>
          <w:sz w:val="24"/>
          <w:szCs w:val="24"/>
        </w:rPr>
        <w:t>,</w:t>
      </w:r>
      <w:r w:rsidR="00A55309">
        <w:rPr>
          <w:rFonts w:ascii="Times New Roman" w:hAnsi="Times New Roman" w:cs="Times New Roman" w:hint="eastAsia"/>
          <w:sz w:val="24"/>
          <w:szCs w:val="24"/>
        </w:rPr>
        <w:t xml:space="preserve"> t</w:t>
      </w:r>
      <w:r w:rsidR="00A55309">
        <w:rPr>
          <w:rFonts w:ascii="Times New Roman" w:hAnsi="Times New Roman" w:cs="Times New Roman"/>
          <w:sz w:val="24"/>
          <w:szCs w:val="24"/>
        </w:rPr>
        <w:t xml:space="preserve">he expected distinct narrow bands (small t) </w:t>
      </w:r>
      <w:r w:rsidR="00192E04">
        <w:rPr>
          <w:rFonts w:ascii="Times New Roman" w:hAnsi="Times New Roman" w:cs="Times New Roman"/>
          <w:sz w:val="24"/>
          <w:szCs w:val="24"/>
        </w:rPr>
        <w:t xml:space="preserve">at </w:t>
      </w:r>
      <w:r w:rsidR="00A55309">
        <w:rPr>
          <w:rFonts w:ascii="Times New Roman" w:hAnsi="Times New Roman" w:cs="Times New Roman"/>
          <w:sz w:val="24"/>
          <w:szCs w:val="24"/>
        </w:rPr>
        <w:t>half-</w:t>
      </w:r>
      <w:r w:rsidR="00192E04">
        <w:rPr>
          <w:rFonts w:ascii="Times New Roman" w:hAnsi="Times New Roman" w:cs="Times New Roman"/>
          <w:sz w:val="24"/>
          <w:szCs w:val="24"/>
        </w:rPr>
        <w:t xml:space="preserve">filling </w:t>
      </w:r>
      <w:r w:rsidR="00A55309">
        <w:rPr>
          <w:rFonts w:ascii="Times New Roman" w:hAnsi="Times New Roman" w:cs="Times New Roman"/>
          <w:sz w:val="24"/>
          <w:szCs w:val="24"/>
        </w:rPr>
        <w:t>around E</w:t>
      </w:r>
      <w:r w:rsidR="00A55309" w:rsidRPr="00571024">
        <w:rPr>
          <w:rFonts w:ascii="Times New Roman" w:hAnsi="Times New Roman" w:cs="Times New Roman"/>
          <w:sz w:val="24"/>
          <w:szCs w:val="24"/>
          <w:vertAlign w:val="subscript"/>
        </w:rPr>
        <w:t>F</w:t>
      </w:r>
      <w:r w:rsidR="00A55309">
        <w:rPr>
          <w:rFonts w:ascii="Times New Roman" w:hAnsi="Times New Roman" w:cs="Times New Roman"/>
          <w:sz w:val="24"/>
          <w:szCs w:val="24"/>
        </w:rPr>
        <w:t xml:space="preserve"> </w:t>
      </w:r>
      <w:r w:rsidR="00A55309" w:rsidRPr="00E5705D">
        <w:rPr>
          <w:rFonts w:ascii="Times New Roman" w:hAnsi="Times New Roman" w:cs="Times New Roman"/>
          <w:sz w:val="24"/>
          <w:szCs w:val="24"/>
        </w:rPr>
        <w:t xml:space="preserve">is </w:t>
      </w:r>
      <w:r w:rsidR="006F5C83">
        <w:rPr>
          <w:rFonts w:ascii="Times New Roman" w:hAnsi="Times New Roman" w:cs="Times New Roman"/>
          <w:sz w:val="24"/>
          <w:szCs w:val="24"/>
        </w:rPr>
        <w:t xml:space="preserve">mainly </w:t>
      </w:r>
      <w:r w:rsidR="00380469">
        <w:rPr>
          <w:rFonts w:ascii="Times New Roman" w:hAnsi="Times New Roman" w:cs="Times New Roman" w:hint="eastAsia"/>
          <w:sz w:val="24"/>
          <w:szCs w:val="24"/>
        </w:rPr>
        <w:t>responsible</w:t>
      </w:r>
      <w:r w:rsidR="00380469">
        <w:rPr>
          <w:rFonts w:ascii="Times New Roman" w:hAnsi="Times New Roman" w:cs="Times New Roman"/>
          <w:sz w:val="24"/>
          <w:szCs w:val="24"/>
        </w:rPr>
        <w:t xml:space="preserve"> </w:t>
      </w:r>
      <w:r w:rsidR="003A044F">
        <w:rPr>
          <w:rFonts w:ascii="Times New Roman" w:hAnsi="Times New Roman" w:cs="Times New Roman" w:hint="eastAsia"/>
          <w:sz w:val="24"/>
          <w:szCs w:val="24"/>
        </w:rPr>
        <w:t>for</w:t>
      </w:r>
      <w:r w:rsidR="006F5C83">
        <w:rPr>
          <w:rFonts w:ascii="Times New Roman" w:hAnsi="Times New Roman" w:cs="Times New Roman"/>
          <w:sz w:val="24"/>
          <w:szCs w:val="24"/>
        </w:rPr>
        <w:t xml:space="preserve"> the</w:t>
      </w:r>
      <w:r w:rsidR="00A5530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55309">
        <w:rPr>
          <w:rFonts w:ascii="Times New Roman" w:hAnsi="Times New Roman" w:cs="Times New Roman"/>
          <w:sz w:val="24"/>
          <w:szCs w:val="24"/>
        </w:rPr>
        <w:t>Mott transition</w:t>
      </w:r>
      <w:r w:rsidR="00110FBE">
        <w:rPr>
          <w:rFonts w:ascii="Times New Roman" w:hAnsi="Times New Roman" w:cs="Times New Roman"/>
          <w:sz w:val="24"/>
          <w:szCs w:val="24"/>
        </w:rPr>
        <w:t xml:space="preserve">, </w:t>
      </w:r>
      <w:r w:rsidR="00AC4CCA">
        <w:rPr>
          <w:rFonts w:ascii="Times New Roman" w:hAnsi="Times New Roman" w:cs="Times New Roman"/>
          <w:sz w:val="24"/>
          <w:szCs w:val="24"/>
        </w:rPr>
        <w:t xml:space="preserve">but </w:t>
      </w:r>
      <w:r w:rsidR="00110FBE">
        <w:rPr>
          <w:rFonts w:ascii="Times New Roman" w:hAnsi="Times New Roman" w:cs="Times New Roman"/>
          <w:sz w:val="24"/>
          <w:szCs w:val="24"/>
        </w:rPr>
        <w:t>with a</w:t>
      </w:r>
      <w:r w:rsidR="006F5C83">
        <w:rPr>
          <w:rFonts w:ascii="Times New Roman" w:hAnsi="Times New Roman" w:cs="Times New Roman"/>
          <w:sz w:val="24"/>
          <w:szCs w:val="24"/>
        </w:rPr>
        <w:t xml:space="preserve"> much </w:t>
      </w:r>
      <w:r w:rsidR="004745C7">
        <w:rPr>
          <w:rFonts w:ascii="Times New Roman" w:hAnsi="Times New Roman" w:cs="Times New Roman"/>
          <w:sz w:val="24"/>
          <w:szCs w:val="24"/>
        </w:rPr>
        <w:t>smaller</w:t>
      </w:r>
      <w:r w:rsidR="00110FBE">
        <w:rPr>
          <w:rFonts w:ascii="Times New Roman" w:hAnsi="Times New Roman" w:cs="Times New Roman"/>
          <w:sz w:val="24"/>
          <w:szCs w:val="24"/>
        </w:rPr>
        <w:t xml:space="preserve"> Mot</w:t>
      </w:r>
      <w:r w:rsidR="00110FBE" w:rsidRPr="0050635B">
        <w:rPr>
          <w:rFonts w:ascii="Times New Roman" w:hAnsi="Times New Roman" w:cs="Times New Roman"/>
          <w:sz w:val="24"/>
          <w:szCs w:val="24"/>
        </w:rPr>
        <w:t xml:space="preserve">t gap of </w:t>
      </w:r>
      <w:r w:rsidR="0026360D" w:rsidRPr="0050635B">
        <w:rPr>
          <w:rFonts w:ascii="Times New Roman" w:hAnsi="Times New Roman" w:cs="Times New Roman"/>
          <w:sz w:val="24"/>
          <w:szCs w:val="24"/>
        </w:rPr>
        <w:t>tens</w:t>
      </w:r>
      <w:r w:rsidR="00110FBE" w:rsidRPr="0050635B">
        <w:rPr>
          <w:rFonts w:ascii="Times New Roman" w:hAnsi="Times New Roman" w:cs="Times New Roman"/>
          <w:sz w:val="24"/>
          <w:szCs w:val="24"/>
        </w:rPr>
        <w:t xml:space="preserve"> </w:t>
      </w:r>
      <w:r w:rsidR="00992F3B" w:rsidRPr="0050635B">
        <w:rPr>
          <w:rFonts w:ascii="Times New Roman" w:hAnsi="Times New Roman" w:cs="Times New Roman"/>
          <w:sz w:val="24"/>
          <w:szCs w:val="24"/>
        </w:rPr>
        <w:t xml:space="preserve">to </w:t>
      </w:r>
      <w:r w:rsidR="00992F3B" w:rsidRPr="0050635B">
        <w:rPr>
          <w:rFonts w:ascii="Times New Roman" w:hAnsi="Times New Roman" w:cs="Times New Roman" w:hint="eastAsia"/>
          <w:sz w:val="24"/>
          <w:szCs w:val="24"/>
        </w:rPr>
        <w:t>hundred</w:t>
      </w:r>
      <w:r w:rsidR="00992F3B" w:rsidRPr="0050635B">
        <w:rPr>
          <w:rFonts w:ascii="Times New Roman" w:hAnsi="Times New Roman" w:cs="Times New Roman"/>
          <w:sz w:val="24"/>
          <w:szCs w:val="24"/>
        </w:rPr>
        <w:t xml:space="preserve">s </w:t>
      </w:r>
      <w:r w:rsidR="00110FBE" w:rsidRPr="0050635B">
        <w:rPr>
          <w:rFonts w:ascii="Times New Roman" w:hAnsi="Times New Roman" w:cs="Times New Roman"/>
          <w:sz w:val="24"/>
          <w:szCs w:val="24"/>
        </w:rPr>
        <w:t>of meV</w:t>
      </w:r>
      <w:r w:rsidR="00110FBE">
        <w:rPr>
          <w:rFonts w:ascii="Times New Roman" w:hAnsi="Times New Roman" w:cs="Times New Roman"/>
          <w:sz w:val="24"/>
          <w:szCs w:val="24"/>
        </w:rPr>
        <w:t xml:space="preserve"> </w:t>
      </w:r>
      <w:r w:rsidR="00A55309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PEVuZE5vdGU+PENpdGU+PEF1dGhvcj5EdXJhbmQ8L0F1dGhvcj48WWVhcj4yMDAzPC9ZZWFyPjxS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</w:fldData>
        </w:fldChar>
      </w:r>
      <w:r w:rsidR="0076165B">
        <w:rPr>
          <w:rFonts w:ascii="Times New Roman" w:hAnsi="Times New Roman" w:cs="Times New Roman"/>
          <w:sz w:val="24"/>
          <w:szCs w:val="24"/>
        </w:rPr>
        <w:instrText xml:space="preserve"> ADDIN EN.CITE </w:instrText>
      </w:r>
      <w:r w:rsidR="0076165B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PEVuZE5vdGU+PENpdGU+PEF1dGhvcj5EdXJhbmQ8L0F1dGhvcj48WWVhcj4yMDAzPC9ZZWFyPjxS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</w:fldData>
        </w:fldChar>
      </w:r>
      <w:r w:rsidR="0076165B">
        <w:rPr>
          <w:rFonts w:ascii="Times New Roman" w:hAnsi="Times New Roman" w:cs="Times New Roman"/>
          <w:sz w:val="24"/>
          <w:szCs w:val="24"/>
        </w:rPr>
        <w:instrText xml:space="preserve"> ADDIN EN.CITE.DATA </w:instrText>
      </w:r>
      <w:r w:rsidR="0076165B">
        <w:rPr>
          <w:rFonts w:ascii="Times New Roman" w:hAnsi="Times New Roman" w:cs="Times New Roman"/>
          <w:sz w:val="24"/>
          <w:szCs w:val="24"/>
        </w:rPr>
      </w:r>
      <w:r w:rsidR="0076165B">
        <w:rPr>
          <w:rFonts w:ascii="Times New Roman" w:hAnsi="Times New Roman" w:cs="Times New Roman"/>
          <w:sz w:val="24"/>
          <w:szCs w:val="24"/>
        </w:rPr>
        <w:fldChar w:fldCharType="end"/>
      </w:r>
      <w:r w:rsidR="00A55309">
        <w:rPr>
          <w:rFonts w:ascii="Times New Roman" w:hAnsi="Times New Roman" w:cs="Times New Roman"/>
          <w:sz w:val="24"/>
          <w:szCs w:val="24"/>
        </w:rPr>
      </w:r>
      <w:r w:rsidR="00A55309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ENREF_19" w:tooltip="Cao, 2018 #189" w:history="1">
        <w:r w:rsidR="00A06805" w:rsidRPr="00C35175">
          <w:rPr>
            <w:rFonts w:ascii="Times New Roman" w:hAnsi="Times New Roman" w:cs="Times New Roman"/>
            <w:noProof/>
            <w:sz w:val="24"/>
            <w:szCs w:val="24"/>
            <w:vertAlign w:val="superscript"/>
          </w:rPr>
          <w:t>19</w:t>
        </w:r>
      </w:hyperlink>
      <w:r w:rsidR="00C35175" w:rsidRPr="00C35175">
        <w:rPr>
          <w:rFonts w:ascii="Times New Roman" w:hAnsi="Times New Roman" w:cs="Times New Roman"/>
          <w:noProof/>
          <w:sz w:val="24"/>
          <w:szCs w:val="24"/>
          <w:vertAlign w:val="superscript"/>
        </w:rPr>
        <w:t xml:space="preserve">, </w:t>
      </w:r>
      <w:hyperlink w:anchor="_ENREF_23" w:tooltip="Durand, 2003 #202" w:history="1">
        <w:r w:rsidR="00A06805" w:rsidRPr="00C35175">
          <w:rPr>
            <w:rFonts w:ascii="Times New Roman" w:hAnsi="Times New Roman" w:cs="Times New Roman"/>
            <w:noProof/>
            <w:sz w:val="24"/>
            <w:szCs w:val="24"/>
            <w:vertAlign w:val="superscript"/>
          </w:rPr>
          <w:t>23</w:t>
        </w:r>
      </w:hyperlink>
      <w:r w:rsidR="00C35175" w:rsidRPr="00C35175">
        <w:rPr>
          <w:rFonts w:ascii="Times New Roman" w:hAnsi="Times New Roman" w:cs="Times New Roman"/>
          <w:noProof/>
          <w:sz w:val="24"/>
          <w:szCs w:val="24"/>
          <w:vertAlign w:val="superscript"/>
        </w:rPr>
        <w:t xml:space="preserve">, </w:t>
      </w:r>
      <w:hyperlink w:anchor="_ENREF_24" w:tooltip="Rossnagel, 2006 #224" w:history="1">
        <w:r w:rsidR="00A06805" w:rsidRPr="00C35175">
          <w:rPr>
            <w:rFonts w:ascii="Times New Roman" w:hAnsi="Times New Roman" w:cs="Times New Roman"/>
            <w:noProof/>
            <w:sz w:val="24"/>
            <w:szCs w:val="24"/>
            <w:vertAlign w:val="superscript"/>
          </w:rPr>
          <w:t>24</w:t>
        </w:r>
      </w:hyperlink>
      <w:r w:rsidR="00A55309">
        <w:rPr>
          <w:rFonts w:ascii="Times New Roman" w:hAnsi="Times New Roman" w:cs="Times New Roman"/>
          <w:sz w:val="24"/>
          <w:szCs w:val="24"/>
        </w:rPr>
        <w:fldChar w:fldCharType="end"/>
      </w:r>
      <w:r w:rsidR="00A55309">
        <w:rPr>
          <w:rFonts w:ascii="Times New Roman" w:hAnsi="Times New Roman" w:cs="Times New Roman"/>
          <w:sz w:val="24"/>
          <w:szCs w:val="24"/>
        </w:rPr>
        <w:t>.</w:t>
      </w:r>
      <w:r w:rsidR="00C341B7">
        <w:rPr>
          <w:rFonts w:ascii="Times New Roman" w:hAnsi="Times New Roman" w:cs="Times New Roman"/>
          <w:sz w:val="24"/>
          <w:szCs w:val="24"/>
        </w:rPr>
        <w:t xml:space="preserve"> </w:t>
      </w:r>
      <w:r w:rsidR="009E3CAC">
        <w:rPr>
          <w:rFonts w:ascii="Times New Roman" w:hAnsi="Times New Roman" w:cs="Times New Roman"/>
          <w:sz w:val="24"/>
          <w:szCs w:val="24"/>
        </w:rPr>
        <w:t xml:space="preserve">Efforts have been made to </w:t>
      </w:r>
      <w:r w:rsidR="009E3CAC" w:rsidRPr="00A30E56">
        <w:rPr>
          <w:rFonts w:ascii="Times New Roman" w:hAnsi="Times New Roman" w:cs="Times New Roman"/>
          <w:sz w:val="24"/>
          <w:szCs w:val="24"/>
        </w:rPr>
        <w:t>tune the Mott insulating states</w:t>
      </w:r>
      <w:r w:rsidR="009E3CAC">
        <w:rPr>
          <w:rFonts w:ascii="Times New Roman" w:hAnsi="Times New Roman" w:cs="Times New Roman"/>
          <w:sz w:val="24"/>
          <w:szCs w:val="24"/>
        </w:rPr>
        <w:t xml:space="preserve">, </w:t>
      </w:r>
      <w:r w:rsidR="009F17E8">
        <w:rPr>
          <w:rFonts w:ascii="Times New Roman" w:hAnsi="Times New Roman" w:cs="Times New Roman"/>
          <w:sz w:val="24"/>
          <w:szCs w:val="24"/>
        </w:rPr>
        <w:t>such as</w:t>
      </w:r>
      <w:r w:rsidR="00B603B5">
        <w:rPr>
          <w:rFonts w:ascii="Times New Roman" w:hAnsi="Times New Roman" w:cs="Times New Roman"/>
          <w:sz w:val="24"/>
          <w:szCs w:val="24"/>
        </w:rPr>
        <w:t xml:space="preserve"> a</w:t>
      </w:r>
      <w:r w:rsidR="00B603B5" w:rsidRPr="00A30E56">
        <w:rPr>
          <w:rFonts w:ascii="Times New Roman" w:hAnsi="Times New Roman" w:cs="Times New Roman"/>
          <w:sz w:val="24"/>
          <w:szCs w:val="24"/>
        </w:rPr>
        <w:t xml:space="preserve">pplying </w:t>
      </w:r>
      <w:r w:rsidR="00DE2591" w:rsidRPr="00A30E56">
        <w:rPr>
          <w:rFonts w:ascii="Times New Roman" w:hAnsi="Times New Roman" w:cs="Times New Roman"/>
          <w:sz w:val="24"/>
          <w:szCs w:val="24"/>
        </w:rPr>
        <w:t>pressure</w:t>
      </w:r>
      <w:hyperlink w:anchor="_ENREF_25" w:tooltip="Husmann, 1996 #230" w:history="1">
        <w:r w:rsidR="00A06805">
          <w:rPr>
            <w:rFonts w:ascii="Times New Roman" w:hAnsi="Times New Roman" w:cs="Times New Roman"/>
            <w:sz w:val="24"/>
            <w:szCs w:val="24"/>
          </w:rPr>
          <w:fldChar w:fldCharType="begin">
            <w:fldData xml:space="preserve">PEVuZE5vdGU+PENpdGU+PEF1dGhvcj5IdXNtYW5uPC9BdXRob3I+PFllYXI+MTk5NjwvWWVhcj48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</w:fldData>
          </w:fldChar>
        </w:r>
        <w:r w:rsidR="00A06805">
          <w:rPr>
            <w:rFonts w:ascii="Times New Roman" w:hAnsi="Times New Roman" w:cs="Times New Roman"/>
            <w:sz w:val="24"/>
            <w:szCs w:val="24"/>
          </w:rPr>
          <w:instrText xml:space="preserve"> ADDIN EN.CITE </w:instrText>
        </w:r>
        <w:r w:rsidR="00A06805">
          <w:rPr>
            <w:rFonts w:ascii="Times New Roman" w:hAnsi="Times New Roman" w:cs="Times New Roman"/>
            <w:sz w:val="24"/>
            <w:szCs w:val="24"/>
          </w:rPr>
          <w:fldChar w:fldCharType="begin">
            <w:fldData xml:space="preserve">PEVuZE5vdGU+PENpdGU+PEF1dGhvcj5IdXNtYW5uPC9BdXRob3I+PFllYXI+MTk5NjwvWWVhcj48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</w:fldData>
          </w:fldChar>
        </w:r>
        <w:r w:rsidR="00A06805">
          <w:rPr>
            <w:rFonts w:ascii="Times New Roman" w:hAnsi="Times New Roman" w:cs="Times New Roman"/>
            <w:sz w:val="24"/>
            <w:szCs w:val="24"/>
          </w:rPr>
          <w:instrText xml:space="preserve"> ADDIN EN.CITE.DATA </w:instrText>
        </w:r>
        <w:r w:rsidR="00A06805">
          <w:rPr>
            <w:rFonts w:ascii="Times New Roman" w:hAnsi="Times New Roman" w:cs="Times New Roman"/>
            <w:sz w:val="24"/>
            <w:szCs w:val="24"/>
          </w:rPr>
        </w:r>
        <w:r w:rsidR="00A06805">
          <w:rPr>
            <w:rFonts w:ascii="Times New Roman" w:hAnsi="Times New Roman" w:cs="Times New Roman"/>
            <w:sz w:val="24"/>
            <w:szCs w:val="24"/>
          </w:rPr>
          <w:fldChar w:fldCharType="end"/>
        </w:r>
        <w:r w:rsidR="00A06805">
          <w:rPr>
            <w:rFonts w:ascii="Times New Roman" w:hAnsi="Times New Roman" w:cs="Times New Roman"/>
            <w:sz w:val="24"/>
            <w:szCs w:val="24"/>
          </w:rPr>
        </w:r>
        <w:r w:rsidR="00A06805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A06805" w:rsidRPr="00A06805">
          <w:rPr>
            <w:rFonts w:ascii="Times New Roman" w:hAnsi="Times New Roman" w:cs="Times New Roman"/>
            <w:noProof/>
            <w:sz w:val="24"/>
            <w:szCs w:val="24"/>
            <w:vertAlign w:val="superscript"/>
          </w:rPr>
          <w:t>25-29</w:t>
        </w:r>
        <w:r w:rsidR="00A06805">
          <w:rPr>
            <w:rFonts w:ascii="Times New Roman" w:hAnsi="Times New Roman" w:cs="Times New Roman"/>
            <w:sz w:val="24"/>
            <w:szCs w:val="24"/>
          </w:rPr>
          <w:fldChar w:fldCharType="end"/>
        </w:r>
      </w:hyperlink>
      <w:r w:rsidR="00DE2591" w:rsidRPr="00A30E56">
        <w:rPr>
          <w:rFonts w:ascii="Times New Roman" w:hAnsi="Times New Roman" w:cs="Times New Roman"/>
          <w:sz w:val="24"/>
          <w:szCs w:val="24"/>
        </w:rPr>
        <w:t>, electrical field</w:t>
      </w:r>
      <w:hyperlink w:anchor="_ENREF_20" w:tooltip="Chen, 2019 #190" w:history="1">
        <w:r w:rsidR="00A06805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A06805">
          <w:rPr>
            <w:rFonts w:ascii="Times New Roman" w:hAnsi="Times New Roman" w:cs="Times New Roman"/>
            <w:sz w:val="24"/>
            <w:szCs w:val="24"/>
          </w:rPr>
          <w:instrText xml:space="preserve"> ADDIN EN.CITE &lt;EndNote&gt;&lt;Cite&gt;&lt;Author&gt;Chen&lt;/Author&gt;&lt;Year&gt;2019&lt;/Year&gt;&lt;RecNum&gt;190&lt;/RecNum&gt;&lt;DisplayText&gt;&lt;style face="superscript"&gt;20&lt;/style&gt;&lt;/DisplayText&gt;&lt;record&gt;&lt;rec-number&gt;190&lt;/rec-number&gt;&lt;foreign-keys&gt;&lt;key app="EN" db-id="fzex5x9v6za5xtexdvip52vutxapszw55wzd"&gt;190&lt;/key&gt;&lt;key app="ENWeb" db-id=""&gt;0&lt;/key&gt;&lt;/foreign-keys&gt;&lt;ref-type name="Journal Article"&gt;17&lt;/ref-type&gt;&lt;contributors&gt;&lt;authors&gt;&lt;author&gt;Chen, Guorui&lt;/author&gt;&lt;author&gt;Jiang, Lili&lt;/author&gt;&lt;author&gt;Wu, Shuang&lt;/author&gt;&lt;author&gt;Lyu, Bosai&lt;/author&gt;&lt;author&gt;Li, Hongyuan&lt;/author&gt;&lt;author&gt;Chittari, Bheema Lingam&lt;/author&gt;&lt;author&gt;Watanabe, Kenji&lt;/author&gt;&lt;author&gt;Taniguchi, Takashi&lt;/author&gt;&lt;author&gt;Shi, Zhiwen&lt;/author&gt;&lt;author&gt;Jung, Jeil&lt;/author&gt;&lt;author&gt;Zhang, Yuanbo&lt;/author&gt;&lt;author&gt;Wang, Feng&lt;/author&gt;&lt;/authors&gt;&lt;/contributors&gt;&lt;titles&gt;&lt;title&gt;Evidence of a gate-tunable Mott insulator in a trilayer graphene moiré superlattice&lt;/title&gt;&lt;secondary-title&gt;Nat. Phys.&lt;/secondary-title&gt;&lt;/titles&gt;&lt;periodical&gt;&lt;full-title&gt;Nat. Phys.&lt;/full-title&gt;&lt;/periodical&gt;&lt;pages&gt;237-241&lt;/pages&gt;&lt;volume&gt;15&lt;/volume&gt;&lt;number&gt;3&lt;/number&gt;&lt;dates&gt;&lt;year&gt;2019&lt;/year&gt;&lt;/dates&gt;&lt;isbn&gt;1745-2473&amp;#xD;1745-2481&lt;/isbn&gt;&lt;urls&gt;&lt;/urls&gt;&lt;electronic-resource-num&gt;10.1038/s41567-018-0387-2&lt;/electronic-resource-num&gt;&lt;/record&gt;&lt;/Cite&gt;&lt;/EndNote&gt;</w:instrText>
        </w:r>
        <w:r w:rsidR="00A06805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A06805" w:rsidRPr="00C35175">
          <w:rPr>
            <w:rFonts w:ascii="Times New Roman" w:hAnsi="Times New Roman" w:cs="Times New Roman"/>
            <w:noProof/>
            <w:sz w:val="24"/>
            <w:szCs w:val="24"/>
            <w:vertAlign w:val="superscript"/>
          </w:rPr>
          <w:t>20</w:t>
        </w:r>
        <w:r w:rsidR="00A06805">
          <w:rPr>
            <w:rFonts w:ascii="Times New Roman" w:hAnsi="Times New Roman" w:cs="Times New Roman"/>
            <w:sz w:val="24"/>
            <w:szCs w:val="24"/>
          </w:rPr>
          <w:fldChar w:fldCharType="end"/>
        </w:r>
      </w:hyperlink>
      <w:r w:rsidR="00DE2591" w:rsidRPr="00A30E56">
        <w:rPr>
          <w:rFonts w:ascii="Times New Roman" w:hAnsi="Times New Roman" w:cs="Times New Roman"/>
          <w:sz w:val="24"/>
          <w:szCs w:val="24"/>
        </w:rPr>
        <w:t xml:space="preserve"> or </w:t>
      </w:r>
      <w:r w:rsidR="00DC75BB" w:rsidRPr="00A30E56">
        <w:rPr>
          <w:rFonts w:ascii="Times New Roman" w:hAnsi="Times New Roman" w:cs="Times New Roman"/>
          <w:sz w:val="24"/>
          <w:szCs w:val="24"/>
        </w:rPr>
        <w:t xml:space="preserve">chemical </w:t>
      </w:r>
      <w:r w:rsidR="00DE2591" w:rsidRPr="00A30E56">
        <w:rPr>
          <w:rFonts w:ascii="Times New Roman" w:hAnsi="Times New Roman" w:cs="Times New Roman"/>
          <w:sz w:val="24"/>
          <w:szCs w:val="24"/>
        </w:rPr>
        <w:t>doping</w:t>
      </w:r>
      <w:hyperlink w:anchor="_ENREF_30" w:tooltip="Bjaalie, 2014 #220" w:history="1">
        <w:r w:rsidR="00A06805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A06805">
          <w:rPr>
            <w:rFonts w:ascii="Times New Roman" w:hAnsi="Times New Roman" w:cs="Times New Roman"/>
            <w:sz w:val="24"/>
            <w:szCs w:val="24"/>
          </w:rPr>
          <w:instrText xml:space="preserve"> ADDIN EN.CITE &lt;EndNote&gt;&lt;Cite&gt;&lt;Author&gt;Bjaalie&lt;/Author&gt;&lt;Year&gt;2014&lt;/Year&gt;&lt;RecNum&gt;220&lt;/RecNum&gt;&lt;DisplayText&gt;&lt;style face="superscript"&gt;30&lt;/style&gt;&lt;/DisplayText&gt;&lt;record&gt;&lt;rec-number&gt;220&lt;/rec-number&gt;&lt;foreign-keys&gt;&lt;key app="EN" db-id="fzex5x9v6za5xtexdvip52vutxapszw55wzd"&gt;220&lt;/key&gt;&lt;key app="ENWeb" db-id=""&gt;0&lt;/key&gt;&lt;/foreign-keys&gt;&lt;ref-type name="Journal Article"&gt;17&lt;/ref-type&gt;&lt;contributors&gt;&lt;authors&gt;&lt;author&gt;Bjaalie, L.&lt;/author&gt;&lt;author&gt;Janotti, A.&lt;/author&gt;&lt;author&gt;Himmetoglu, B.&lt;/author&gt;&lt;author&gt;Van de Walle, C. G.&lt;/author&gt;&lt;/authors&gt;&lt;/contributors&gt;&lt;titles&gt;&lt;title&gt;&lt;style face="normal" font="default" size="100%"&gt;Turning SrTiO&lt;/style&gt;&lt;style face="subscript" font="default" size="100%"&gt;3&lt;/style&gt;&lt;style face="normal" font="default" size="100%"&gt; into a Mott insulator&lt;/style&gt;&lt;/title&gt;&lt;secondary-title&gt;Phys. Rev. B&lt;/secondary-title&gt;&lt;/titles&gt;&lt;periodical&gt;&lt;full-title&gt;Phys. Rev. B&lt;/full-title&gt;&lt;/periodical&gt;&lt;pages&gt;195117&lt;/pages&gt;&lt;volume&gt;90&lt;/volume&gt;&lt;number&gt;19&lt;/number&gt;&lt;dates&gt;&lt;year&gt;2014&lt;/year&gt;&lt;/dates&gt;&lt;isbn&gt;1098-0121&amp;#xD;1550-235X&lt;/isbn&gt;&lt;urls&gt;&lt;/urls&gt;&lt;electronic-resource-num&gt;10.1103/PhysRevB.90.195117&lt;/electronic-resource-num&gt;&lt;/record&gt;&lt;/Cite&gt;&lt;/EndNote&gt;</w:instrText>
        </w:r>
        <w:r w:rsidR="00A06805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A06805" w:rsidRPr="00C35175">
          <w:rPr>
            <w:rFonts w:ascii="Times New Roman" w:hAnsi="Times New Roman" w:cs="Times New Roman"/>
            <w:noProof/>
            <w:sz w:val="24"/>
            <w:szCs w:val="24"/>
            <w:vertAlign w:val="superscript"/>
          </w:rPr>
          <w:t>30</w:t>
        </w:r>
        <w:r w:rsidR="00A06805">
          <w:rPr>
            <w:rFonts w:ascii="Times New Roman" w:hAnsi="Times New Roman" w:cs="Times New Roman"/>
            <w:sz w:val="24"/>
            <w:szCs w:val="24"/>
          </w:rPr>
          <w:fldChar w:fldCharType="end"/>
        </w:r>
      </w:hyperlink>
      <w:r w:rsidR="00DC75BB" w:rsidRPr="00A30E56">
        <w:rPr>
          <w:rFonts w:ascii="Times New Roman" w:hAnsi="Times New Roman" w:cs="Times New Roman"/>
          <w:sz w:val="24"/>
          <w:szCs w:val="24"/>
        </w:rPr>
        <w:t xml:space="preserve">. </w:t>
      </w:r>
      <w:r w:rsidR="00AC4CCA">
        <w:rPr>
          <w:rFonts w:ascii="Times New Roman" w:hAnsi="Times New Roman" w:cs="Times New Roman"/>
          <w:sz w:val="24"/>
          <w:szCs w:val="24"/>
        </w:rPr>
        <w:t>I</w:t>
      </w:r>
      <w:r w:rsidR="00F354BA">
        <w:rPr>
          <w:rFonts w:ascii="Times New Roman" w:hAnsi="Times New Roman" w:cs="Times New Roman"/>
          <w:sz w:val="24"/>
          <w:szCs w:val="24"/>
        </w:rPr>
        <w:t xml:space="preserve">t turns out that to </w:t>
      </w:r>
      <w:r w:rsidR="005B32BE">
        <w:rPr>
          <w:rFonts w:ascii="Times New Roman" w:hAnsi="Times New Roman" w:cs="Times New Roman"/>
          <w:sz w:val="24"/>
          <w:szCs w:val="24"/>
        </w:rPr>
        <w:t>obtain</w:t>
      </w:r>
      <w:r w:rsidR="00B603B5">
        <w:rPr>
          <w:rFonts w:ascii="Times New Roman" w:hAnsi="Times New Roman" w:cs="Times New Roman"/>
          <w:sz w:val="24"/>
          <w:szCs w:val="24"/>
        </w:rPr>
        <w:t xml:space="preserve"> </w:t>
      </w:r>
      <w:r w:rsidR="00F354BA">
        <w:rPr>
          <w:rFonts w:ascii="Times New Roman" w:hAnsi="Times New Roman" w:cs="Times New Roman"/>
          <w:sz w:val="24"/>
          <w:szCs w:val="24"/>
        </w:rPr>
        <w:t xml:space="preserve">a </w:t>
      </w:r>
      <w:r w:rsidR="009F17E8">
        <w:rPr>
          <w:rFonts w:ascii="Times New Roman" w:hAnsi="Times New Roman" w:cs="Times New Roman"/>
          <w:sz w:val="24"/>
          <w:szCs w:val="24"/>
        </w:rPr>
        <w:t xml:space="preserve">large-gapped </w:t>
      </w:r>
      <w:r w:rsidR="00F354BA">
        <w:rPr>
          <w:rFonts w:ascii="Times New Roman" w:hAnsi="Times New Roman" w:cs="Times New Roman"/>
          <w:sz w:val="24"/>
          <w:szCs w:val="24"/>
        </w:rPr>
        <w:t xml:space="preserve">Mott insulator </w:t>
      </w:r>
      <w:r w:rsidR="00B603B5">
        <w:rPr>
          <w:rFonts w:ascii="Times New Roman" w:hAnsi="Times New Roman" w:cs="Times New Roman"/>
          <w:sz w:val="24"/>
          <w:szCs w:val="24"/>
        </w:rPr>
        <w:t xml:space="preserve">is </w:t>
      </w:r>
      <w:r w:rsidR="00B603B5" w:rsidRPr="0050635B">
        <w:rPr>
          <w:rFonts w:ascii="Times New Roman" w:hAnsi="Times New Roman" w:cs="Times New Roman"/>
          <w:sz w:val="24"/>
          <w:szCs w:val="24"/>
        </w:rPr>
        <w:t>challenging</w:t>
      </w:r>
      <w:r w:rsidR="009F17E8" w:rsidRPr="0050635B">
        <w:rPr>
          <w:rFonts w:ascii="Times New Roman" w:hAnsi="Times New Roman" w:cs="Times New Roman"/>
          <w:sz w:val="24"/>
          <w:szCs w:val="24"/>
        </w:rPr>
        <w:t>.</w:t>
      </w:r>
    </w:p>
    <w:p w14:paraId="5E38EF92" w14:textId="5036313B" w:rsidR="00C341B7" w:rsidRDefault="00AC4CCA" w:rsidP="0006078A">
      <w:pPr>
        <w:spacing w:after="100" w:afterAutospacing="1" w:line="360" w:lineRule="auto"/>
        <w:ind w:firstLineChars="200" w:firstLine="480"/>
        <w:jc w:val="left"/>
        <w:rPr>
          <w:ins w:id="0" w:author="scli" w:date="2020-09-16T00:00:00Z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size of Mott gap is </w:t>
      </w:r>
      <w:r w:rsidR="004D2B0C">
        <w:rPr>
          <w:rFonts w:ascii="Times New Roman" w:hAnsi="Times New Roman" w:cs="Times New Roman"/>
          <w:sz w:val="24"/>
          <w:szCs w:val="24"/>
        </w:rPr>
        <w:t>generally</w:t>
      </w:r>
      <w:r>
        <w:rPr>
          <w:rFonts w:ascii="Times New Roman" w:hAnsi="Times New Roman" w:cs="Times New Roman"/>
          <w:sz w:val="24"/>
          <w:szCs w:val="24"/>
        </w:rPr>
        <w:t xml:space="preserve"> determined by the ratio of </w:t>
      </w:r>
      <w:r w:rsidRPr="0006078A">
        <w:rPr>
          <w:rFonts w:ascii="Times New Roman" w:hAnsi="Times New Roman" w:cs="Times New Roman"/>
          <w:i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/</w:t>
      </w:r>
      <w:r w:rsidRPr="0006078A">
        <w:rPr>
          <w:rFonts w:ascii="Times New Roman" w:hAnsi="Times New Roman" w:cs="Times New Roman"/>
          <w:i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F63808">
        <w:rPr>
          <w:rFonts w:ascii="Times New Roman" w:hAnsi="Times New Roman" w:cs="Times New Roman"/>
          <w:sz w:val="24"/>
          <w:szCs w:val="24"/>
        </w:rPr>
        <w:t>T</w:t>
      </w:r>
      <w:r w:rsidR="00F63808" w:rsidRPr="0050635B">
        <w:rPr>
          <w:rFonts w:ascii="Times New Roman" w:hAnsi="Times New Roman" w:cs="Times New Roman"/>
          <w:sz w:val="24"/>
          <w:szCs w:val="24"/>
        </w:rPr>
        <w:t>o artificial</w:t>
      </w:r>
      <w:r w:rsidR="00F63808">
        <w:rPr>
          <w:rFonts w:ascii="Times New Roman" w:hAnsi="Times New Roman" w:cs="Times New Roman"/>
          <w:sz w:val="24"/>
          <w:szCs w:val="24"/>
        </w:rPr>
        <w:t>ly</w:t>
      </w:r>
      <w:r w:rsidR="00F63808" w:rsidRPr="0050635B">
        <w:rPr>
          <w:rFonts w:ascii="Times New Roman" w:hAnsi="Times New Roman" w:cs="Times New Roman"/>
          <w:sz w:val="24"/>
          <w:szCs w:val="24"/>
        </w:rPr>
        <w:t xml:space="preserve"> </w:t>
      </w:r>
      <w:r w:rsidR="00F63808">
        <w:rPr>
          <w:rFonts w:ascii="Times New Roman" w:hAnsi="Times New Roman" w:cs="Times New Roman"/>
          <w:sz w:val="24"/>
          <w:szCs w:val="24"/>
        </w:rPr>
        <w:lastRenderedPageBreak/>
        <w:t xml:space="preserve">tune </w:t>
      </w:r>
      <w:r w:rsidR="009E3CAC">
        <w:rPr>
          <w:rFonts w:ascii="Times New Roman" w:hAnsi="Times New Roman" w:cs="Times New Roman"/>
          <w:sz w:val="24"/>
          <w:szCs w:val="24"/>
        </w:rPr>
        <w:t xml:space="preserve">the </w:t>
      </w:r>
      <w:r w:rsidR="00C341B7">
        <w:rPr>
          <w:rFonts w:ascii="Times New Roman" w:hAnsi="Times New Roman" w:cs="Times New Roman"/>
          <w:sz w:val="24"/>
          <w:szCs w:val="24"/>
        </w:rPr>
        <w:t xml:space="preserve">lattice </w:t>
      </w:r>
      <w:r w:rsidR="00F63808" w:rsidRPr="00A30E56">
        <w:rPr>
          <w:rFonts w:ascii="Times New Roman" w:hAnsi="Times New Roman" w:cs="Times New Roman"/>
          <w:sz w:val="24"/>
          <w:szCs w:val="24"/>
        </w:rPr>
        <w:t>parameters</w:t>
      </w:r>
      <w:r w:rsidR="00237E8A">
        <w:rPr>
          <w:rFonts w:ascii="Times New Roman" w:hAnsi="Times New Roman" w:cs="Times New Roman"/>
          <w:sz w:val="24"/>
          <w:szCs w:val="24"/>
        </w:rPr>
        <w:t>,</w:t>
      </w:r>
      <w:r w:rsidR="00F63808" w:rsidRPr="00A30E56">
        <w:rPr>
          <w:rFonts w:ascii="Times New Roman" w:hAnsi="Times New Roman" w:cs="Times New Roman"/>
          <w:sz w:val="24"/>
          <w:szCs w:val="24"/>
        </w:rPr>
        <w:t xml:space="preserve"> </w:t>
      </w:r>
      <w:r w:rsidR="00F63808">
        <w:rPr>
          <w:rFonts w:ascii="Times New Roman" w:hAnsi="Times New Roman" w:cs="Times New Roman"/>
          <w:sz w:val="24"/>
          <w:szCs w:val="24"/>
        </w:rPr>
        <w:t>such as</w:t>
      </w:r>
      <w:r w:rsidR="00F63808" w:rsidRPr="00A30E56">
        <w:rPr>
          <w:rFonts w:ascii="Times New Roman" w:hAnsi="Times New Roman" w:cs="Times New Roman"/>
          <w:sz w:val="24"/>
          <w:szCs w:val="24"/>
        </w:rPr>
        <w:t xml:space="preserve"> </w:t>
      </w:r>
      <w:r w:rsidR="00F63808">
        <w:rPr>
          <w:rFonts w:ascii="Times New Roman" w:hAnsi="Times New Roman" w:cs="Times New Roman"/>
          <w:sz w:val="24"/>
          <w:szCs w:val="24"/>
        </w:rPr>
        <w:t xml:space="preserve">the </w:t>
      </w:r>
      <w:r w:rsidR="00C341B7">
        <w:rPr>
          <w:rFonts w:ascii="Times New Roman" w:hAnsi="Times New Roman" w:cs="Times New Roman"/>
          <w:sz w:val="24"/>
          <w:szCs w:val="24"/>
        </w:rPr>
        <w:t>crystal</w:t>
      </w:r>
      <w:r w:rsidR="00F63808" w:rsidRPr="00A30E56">
        <w:rPr>
          <w:rFonts w:ascii="Times New Roman" w:hAnsi="Times New Roman" w:cs="Times New Roman"/>
          <w:sz w:val="24"/>
          <w:szCs w:val="24"/>
        </w:rPr>
        <w:t xml:space="preserve"> symmetry </w:t>
      </w:r>
      <w:r w:rsidR="009E3CAC">
        <w:rPr>
          <w:rFonts w:ascii="Times New Roman" w:hAnsi="Times New Roman" w:cs="Times New Roman"/>
          <w:sz w:val="24"/>
          <w:szCs w:val="24"/>
        </w:rPr>
        <w:t>or</w:t>
      </w:r>
      <w:r w:rsidR="00F63808" w:rsidRPr="00A30E56">
        <w:rPr>
          <w:rFonts w:ascii="Times New Roman" w:hAnsi="Times New Roman" w:cs="Times New Roman"/>
          <w:sz w:val="24"/>
          <w:szCs w:val="24"/>
        </w:rPr>
        <w:t xml:space="preserve"> </w:t>
      </w:r>
      <w:r w:rsidR="00F63808" w:rsidRPr="00A30E56">
        <w:rPr>
          <w:rFonts w:ascii="Times New Roman" w:hAnsi="Times New Roman" w:cs="Times New Roman" w:hint="eastAsia"/>
          <w:sz w:val="24"/>
          <w:szCs w:val="24"/>
        </w:rPr>
        <w:t>interatomic</w:t>
      </w:r>
      <w:r w:rsidR="00F63808" w:rsidRPr="00A30E56">
        <w:rPr>
          <w:rFonts w:ascii="Times New Roman" w:hAnsi="Times New Roman" w:cs="Times New Roman"/>
          <w:sz w:val="24"/>
          <w:szCs w:val="24"/>
        </w:rPr>
        <w:t xml:space="preserve"> spacing</w:t>
      </w:r>
      <w:r w:rsidR="00F63808">
        <w:rPr>
          <w:rFonts w:ascii="Times New Roman" w:hAnsi="Times New Roman" w:cs="Times New Roman"/>
          <w:sz w:val="24"/>
          <w:szCs w:val="24"/>
        </w:rPr>
        <w:t xml:space="preserve"> </w:t>
      </w:r>
      <w:hyperlink w:anchor="_ENREF_31" w:tooltip="Dou, 2016 #216" w:history="1">
        <w:r w:rsidR="00A06805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A06805">
          <w:rPr>
            <w:rFonts w:ascii="Times New Roman" w:hAnsi="Times New Roman" w:cs="Times New Roman"/>
            <w:sz w:val="24"/>
            <w:szCs w:val="24"/>
          </w:rPr>
          <w:instrText xml:space="preserve"> ADDIN EN.CITE &lt;EndNote&gt;&lt;Cite&gt;&lt;Author&gt;Dou&lt;/Author&gt;&lt;Year&gt;2016&lt;/Year&gt;&lt;RecNum&gt;216&lt;/RecNum&gt;&lt;DisplayText&gt;&lt;style face="superscript"&gt;31&lt;/style&gt;&lt;/DisplayText&gt;&lt;record&gt;&lt;rec-number&gt;216&lt;/rec-number&gt;&lt;foreign-keys&gt;&lt;key app="EN" db-id="fzex5x9v6za5xtexdvip52vutxapszw55wzd"&gt;216&lt;/key&gt;&lt;key app="ENWeb" db-id=""&gt;0&lt;/key&gt;&lt;/foreign-keys&gt;&lt;ref-type name="Journal Article"&gt;17&lt;/ref-type&gt;&lt;contributors&gt;&lt;authors&gt;&lt;author&gt;Dou, X.&lt;/author&gt;&lt;author&gt;Kotov, V. N.&lt;/author&gt;&lt;author&gt;Uchoa, B.&lt;/author&gt;&lt;/authors&gt;&lt;/contributors&gt;&lt;auth-address&gt;Department of Physics and Astronomy, University of Oklahoma, Norman, OK 73069, USA.&amp;#xD;Department of Physics, University of Vermont, Burlington, VT 05405, USA.&lt;/auth-address&gt;&lt;titles&gt;&lt;title&gt;Designing Quantum Spin-Orbital Liquids in Artificial Mott Insulators&lt;/title&gt;&lt;secondary-title&gt;Sci. Rep.&lt;/secondary-title&gt;&lt;alt-title&gt;Scientific reports&lt;/alt-title&gt;&lt;/titles&gt;&lt;alt-periodical&gt;&lt;full-title&gt;Sci Rep&lt;/full-title&gt;&lt;abbr-1&gt;Scientific reports&lt;/abbr-1&gt;&lt;/alt-periodical&gt;&lt;pages&gt;31737&lt;/pages&gt;&lt;volume&gt;6&lt;/volume&gt;&lt;dates&gt;&lt;year&gt;2016&lt;/year&gt;&lt;pub-dates&gt;&lt;date&gt;Aug 24&lt;/date&gt;&lt;/pub-dates&gt;&lt;/dates&gt;&lt;isbn&gt;2045-2322 (Electronic)&amp;#xD;2045-2322 (Linking)&lt;/isbn&gt;&lt;accession-num&gt;27553516&lt;/accession-num&gt;&lt;urls&gt;&lt;related-urls&gt;&lt;url&gt;http://www.ncbi.nlm.nih.gov/pubmed/27553516&lt;/url&gt;&lt;/related-urls&gt;&lt;/urls&gt;&lt;custom2&gt;4995463&lt;/custom2&gt;&lt;electronic-resource-num&gt;10.1038/srep31737&lt;/electronic-resource-num&gt;&lt;/record&gt;&lt;/Cite&gt;&lt;/EndNote&gt;</w:instrText>
        </w:r>
        <w:r w:rsidR="00A06805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A06805" w:rsidRPr="00C35175">
          <w:rPr>
            <w:rFonts w:ascii="Times New Roman" w:hAnsi="Times New Roman" w:cs="Times New Roman"/>
            <w:noProof/>
            <w:sz w:val="24"/>
            <w:szCs w:val="24"/>
            <w:vertAlign w:val="superscript"/>
          </w:rPr>
          <w:t>31</w:t>
        </w:r>
        <w:r w:rsidR="00A06805">
          <w:rPr>
            <w:rFonts w:ascii="Times New Roman" w:hAnsi="Times New Roman" w:cs="Times New Roman"/>
            <w:sz w:val="24"/>
            <w:szCs w:val="24"/>
          </w:rPr>
          <w:fldChar w:fldCharType="end"/>
        </w:r>
      </w:hyperlink>
      <w:r w:rsidR="00237E8A">
        <w:rPr>
          <w:rFonts w:ascii="Times New Roman" w:hAnsi="Times New Roman" w:cs="Times New Roman"/>
          <w:sz w:val="24"/>
          <w:szCs w:val="24"/>
        </w:rPr>
        <w:t xml:space="preserve">, </w:t>
      </w:r>
      <w:r w:rsidR="00F63808">
        <w:rPr>
          <w:rFonts w:ascii="Times New Roman" w:hAnsi="Times New Roman" w:cs="Times New Roman"/>
          <w:kern w:val="0"/>
          <w:sz w:val="24"/>
          <w:szCs w:val="24"/>
        </w:rPr>
        <w:t>can modulate the on-site Coulomb interaction</w:t>
      </w:r>
      <w:r w:rsidR="00931B30">
        <w:rPr>
          <w:rFonts w:ascii="Times New Roman" w:hAnsi="Times New Roman" w:cs="Times New Roman"/>
          <w:kern w:val="0"/>
          <w:sz w:val="24"/>
          <w:szCs w:val="24"/>
        </w:rPr>
        <w:t>, the</w:t>
      </w:r>
      <w:r w:rsidR="00F63808">
        <w:rPr>
          <w:rFonts w:ascii="Times New Roman" w:hAnsi="Times New Roman" w:cs="Times New Roman"/>
          <w:kern w:val="0"/>
          <w:sz w:val="24"/>
          <w:szCs w:val="24"/>
        </w:rPr>
        <w:t xml:space="preserve"> hopping </w:t>
      </w:r>
      <w:r w:rsidR="00F63808" w:rsidRPr="004B7E55">
        <w:rPr>
          <w:rFonts w:ascii="Times New Roman" w:hAnsi="Times New Roman" w:cs="Times New Roman"/>
          <w:kern w:val="0"/>
          <w:sz w:val="24"/>
          <w:szCs w:val="24"/>
        </w:rPr>
        <w:t>integrals</w:t>
      </w:r>
      <w:r w:rsidR="00F63808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F63808" w:rsidRPr="004B7E55">
        <w:rPr>
          <w:rFonts w:ascii="Times New Roman" w:hAnsi="Times New Roman" w:cs="Times New Roman"/>
          <w:kern w:val="0"/>
          <w:sz w:val="24"/>
          <w:szCs w:val="24"/>
        </w:rPr>
        <w:t xml:space="preserve">and </w:t>
      </w:r>
      <w:r w:rsidR="003C4F05">
        <w:rPr>
          <w:rFonts w:ascii="Times New Roman" w:hAnsi="Times New Roman" w:cs="Times New Roman"/>
          <w:kern w:val="0"/>
          <w:sz w:val="24"/>
          <w:szCs w:val="24"/>
        </w:rPr>
        <w:t>thus</w:t>
      </w:r>
      <w:r w:rsidR="00F63808" w:rsidRPr="004B7E55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F63808">
        <w:rPr>
          <w:rFonts w:ascii="Times New Roman" w:hAnsi="Times New Roman" w:cs="Times New Roman"/>
          <w:kern w:val="0"/>
          <w:sz w:val="24"/>
          <w:szCs w:val="24"/>
        </w:rPr>
        <w:t>effectively the crucial parameter of U/t</w:t>
      </w:r>
      <w:ins w:id="1" w:author="yuan qianqian" w:date="2020-09-18T21:22:00Z">
        <w:r w:rsidR="00336EF6">
          <w:rPr>
            <w:rFonts w:ascii="Times New Roman" w:hAnsi="Times New Roman" w:cs="Times New Roman"/>
            <w:kern w:val="0"/>
            <w:sz w:val="24"/>
            <w:szCs w:val="24"/>
          </w:rPr>
          <w:t xml:space="preserve"> [refs]</w:t>
        </w:r>
      </w:ins>
      <w:r w:rsidR="00F63808">
        <w:rPr>
          <w:rFonts w:ascii="Times New Roman" w:hAnsi="Times New Roman" w:cs="Times New Roman"/>
          <w:kern w:val="0"/>
          <w:sz w:val="24"/>
          <w:szCs w:val="24"/>
        </w:rPr>
        <w:t xml:space="preserve">. </w:t>
      </w:r>
      <w:r w:rsidR="00C341B7">
        <w:rPr>
          <w:rFonts w:ascii="Times New Roman" w:hAnsi="Times New Roman" w:cs="Times New Roman"/>
          <w:sz w:val="24"/>
          <w:szCs w:val="24"/>
        </w:rPr>
        <w:t>It has been</w:t>
      </w:r>
      <w:r w:rsidR="00600554">
        <w:rPr>
          <w:rFonts w:ascii="Times New Roman" w:hAnsi="Times New Roman" w:cs="Times New Roman"/>
          <w:sz w:val="24"/>
          <w:szCs w:val="24"/>
        </w:rPr>
        <w:t xml:space="preserve"> </w:t>
      </w:r>
      <w:r w:rsidR="004D2B0C">
        <w:rPr>
          <w:rFonts w:ascii="Times New Roman" w:hAnsi="Times New Roman" w:cs="Times New Roman"/>
          <w:sz w:val="24"/>
          <w:szCs w:val="24"/>
        </w:rPr>
        <w:t>reported</w:t>
      </w:r>
      <w:r w:rsidR="00280A91">
        <w:rPr>
          <w:rFonts w:ascii="Times New Roman" w:hAnsi="Times New Roman" w:cs="Times New Roman"/>
          <w:sz w:val="24"/>
          <w:szCs w:val="24"/>
        </w:rPr>
        <w:t xml:space="preserve"> that </w:t>
      </w:r>
      <w:r w:rsidR="008965A6">
        <w:rPr>
          <w:rFonts w:ascii="Times New Roman" w:hAnsi="Times New Roman" w:cs="Times New Roman"/>
          <w:sz w:val="24"/>
          <w:szCs w:val="24"/>
        </w:rPr>
        <w:t>t</w:t>
      </w:r>
      <w:r w:rsidR="00343BD8">
        <w:rPr>
          <w:rFonts w:ascii="Times New Roman" w:hAnsi="Times New Roman" w:cs="Times New Roman"/>
          <w:sz w:val="24"/>
          <w:szCs w:val="24"/>
        </w:rPr>
        <w:t>he</w:t>
      </w:r>
      <w:r w:rsidR="00BA39B5">
        <w:rPr>
          <w:rFonts w:ascii="Times New Roman" w:hAnsi="Times New Roman" w:cs="Times New Roman"/>
          <w:sz w:val="24"/>
          <w:szCs w:val="24"/>
        </w:rPr>
        <w:t xml:space="preserve"> </w:t>
      </w:r>
      <w:r w:rsidR="00237E8A">
        <w:rPr>
          <w:rFonts w:ascii="Times New Roman" w:hAnsi="Times New Roman" w:cs="Times New Roman"/>
          <w:sz w:val="24"/>
          <w:szCs w:val="24"/>
        </w:rPr>
        <w:t xml:space="preserve">superstructure </w:t>
      </w:r>
      <w:r w:rsidR="00931B30">
        <w:rPr>
          <w:rFonts w:ascii="Times New Roman" w:hAnsi="Times New Roman" w:cs="Times New Roman"/>
          <w:sz w:val="24"/>
          <w:szCs w:val="24"/>
        </w:rPr>
        <w:t>of</w:t>
      </w:r>
      <w:r w:rsidR="00237E8A">
        <w:rPr>
          <w:rFonts w:ascii="Times New Roman" w:hAnsi="Times New Roman" w:cs="Times New Roman"/>
          <w:sz w:val="24"/>
          <w:szCs w:val="24"/>
        </w:rPr>
        <w:t xml:space="preserve"> metal</w:t>
      </w:r>
      <w:r w:rsidR="00BA39B5">
        <w:rPr>
          <w:rFonts w:ascii="Times New Roman" w:hAnsi="Times New Roman" w:cs="Times New Roman"/>
          <w:sz w:val="24"/>
          <w:szCs w:val="24"/>
        </w:rPr>
        <w:t xml:space="preserve"> atoms </w:t>
      </w:r>
      <w:r w:rsidR="00931B30">
        <w:rPr>
          <w:rFonts w:ascii="Times New Roman" w:hAnsi="Times New Roman" w:cs="Times New Roman"/>
          <w:sz w:val="24"/>
          <w:szCs w:val="24"/>
        </w:rPr>
        <w:t xml:space="preserve">adsorbed </w:t>
      </w:r>
      <w:r w:rsidR="00BA39B5">
        <w:rPr>
          <w:rFonts w:ascii="Times New Roman" w:hAnsi="Times New Roman" w:cs="Times New Roman"/>
          <w:sz w:val="24"/>
          <w:szCs w:val="24"/>
        </w:rPr>
        <w:t xml:space="preserve">on </w:t>
      </w:r>
      <w:r w:rsidR="00237E8A">
        <w:rPr>
          <w:rFonts w:ascii="Times New Roman" w:hAnsi="Times New Roman" w:cs="Times New Roman"/>
          <w:sz w:val="24"/>
          <w:szCs w:val="24"/>
        </w:rPr>
        <w:t xml:space="preserve">the </w:t>
      </w:r>
      <w:r w:rsidR="00BA39B5">
        <w:rPr>
          <w:rFonts w:ascii="Times New Roman" w:hAnsi="Times New Roman" w:cs="Times New Roman"/>
          <w:sz w:val="24"/>
          <w:szCs w:val="24"/>
        </w:rPr>
        <w:t xml:space="preserve">semiconductor </w:t>
      </w:r>
      <w:r w:rsidR="00237E8A">
        <w:rPr>
          <w:rFonts w:ascii="Times New Roman" w:hAnsi="Times New Roman" w:cs="Times New Roman"/>
          <w:sz w:val="24"/>
          <w:szCs w:val="24"/>
        </w:rPr>
        <w:t>surface</w:t>
      </w:r>
      <w:r w:rsidR="00BF1382">
        <w:rPr>
          <w:rFonts w:ascii="Times New Roman" w:hAnsi="Times New Roman" w:cs="Times New Roman"/>
          <w:sz w:val="24"/>
          <w:szCs w:val="24"/>
        </w:rPr>
        <w:t xml:space="preserve">, e.g., </w:t>
      </w:r>
      <w:r w:rsidR="00171EAB">
        <w:rPr>
          <w:rFonts w:ascii="Times New Roman" w:hAnsi="Times New Roman" w:cs="Times New Roman"/>
          <w:sz w:val="24"/>
          <w:szCs w:val="24"/>
        </w:rPr>
        <w:t xml:space="preserve">the </w:t>
      </w:r>
      <m:oMath>
        <m:r>
          <w:rPr>
            <w:rFonts w:ascii="Cambria Math" w:hAnsi="Cambria Math" w:cs="Times New Roman"/>
            <w:kern w:val="0"/>
            <w:sz w:val="24"/>
            <w:szCs w:val="24"/>
          </w:rPr>
          <m:t>(</m:t>
        </m:r>
        <m:rad>
          <m:radPr>
            <m:degHide m:val="1"/>
            <m:ctrlPr>
              <w:rPr>
                <w:rFonts w:ascii="Cambria Math" w:hAnsi="Cambria Math" w:cs="Times New Roman"/>
                <w:kern w:val="0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3</m:t>
            </m:r>
          </m:e>
        </m:rad>
        <m:r>
          <w:rPr>
            <w:rFonts w:ascii="Cambria Math" w:hAnsi="Cambria Math" w:cs="Times New Roman"/>
            <w:kern w:val="0"/>
            <w:sz w:val="24"/>
            <w:szCs w:val="24"/>
          </w:rPr>
          <m:t>×</m:t>
        </m:r>
        <m:rad>
          <m:radPr>
            <m:degHide m:val="1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3</m:t>
            </m:r>
          </m:e>
        </m:rad>
        <m:r>
          <w:rPr>
            <w:rFonts w:ascii="Cambria Math" w:hAnsi="Cambria Math" w:cs="Times New Roman"/>
            <w:kern w:val="0"/>
            <w:sz w:val="24"/>
            <w:szCs w:val="24"/>
          </w:rPr>
          <m:t>)</m:t>
        </m:r>
      </m:oMath>
      <w:r w:rsidR="00171EAB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="00171EAB">
        <w:rPr>
          <w:rFonts w:ascii="Times New Roman" w:hAnsi="Times New Roman" w:cs="Times New Roman"/>
          <w:sz w:val="24"/>
          <w:szCs w:val="24"/>
        </w:rPr>
        <w:t xml:space="preserve">triangular lattice of </w:t>
      </w:r>
      <w:r w:rsidR="00BF1382">
        <w:rPr>
          <w:rFonts w:ascii="Times New Roman" w:hAnsi="Times New Roman" w:cs="Times New Roman"/>
          <w:sz w:val="24"/>
          <w:szCs w:val="24"/>
        </w:rPr>
        <w:t>K/Si(111)</w:t>
      </w:r>
      <w:hyperlink w:anchor="_ENREF_32" w:tooltip="Weitering, 1997 #23" w:history="1">
        <w:r w:rsidR="00A06805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A06805">
          <w:rPr>
            <w:rFonts w:ascii="Times New Roman" w:hAnsi="Times New Roman" w:cs="Times New Roman"/>
            <w:sz w:val="24"/>
            <w:szCs w:val="24"/>
          </w:rPr>
          <w:instrText xml:space="preserve"> ADDIN EN.CITE &lt;EndNote&gt;&lt;Cite&gt;&lt;Year&gt;1997&lt;/Year&gt;&lt;RecNum&gt;23&lt;/RecNum&gt;&lt;DisplayText&gt;&lt;style face="superscript"&gt;32&lt;/style&gt;&lt;/DisplayText&gt;&lt;record&gt;&lt;rec-number&gt;23&lt;/rec-number&gt;&lt;foreign-keys&gt;&lt;key app="EN" db-id="fzex5x9v6za5xtexdvip52vutxapszw55wzd"&gt;23&lt;/key&gt;&lt;key app="ENWeb" db-id=""&gt;0&lt;/key&gt;&lt;/foreign-keys&gt;&lt;ref-type name="Journal Article"&gt;17&lt;/ref-type&gt;&lt;contributors&gt;&lt;authors&gt;&lt;author&gt;Weitering, H. H.&lt;/author&gt;&lt;author&gt;Shi, X.&lt;/author&gt;&lt;author&gt;Johnson, P. D.&lt;/author&gt;&lt;author&gt;Chen, J.&lt;/author&gt;&lt;author&gt;DiNardo, N. J.&lt;/author&gt;&lt;author&gt;Kempa, K.&lt;/author&gt;&lt;/authors&gt;&lt;/contributors&gt;&lt;auth-address&gt;Oak Ridge Natl Lab,Div Solid State,Oak Ridge,Tn 37831&amp;#xD;Brookhaven Natl Lab,Dept Phys,Upton,Ny 11973&amp;#xD;Univ Penn,Dept Phys,Philadelphia,Pa 19104&amp;#xD;Drexel Univ,Dept Phys &amp;amp; Atmospher Sci,Philadelphia,Pa 19104&amp;#xD;Univ Penn,Dept Mat Sci &amp;amp; Engn,Philadelphia,Pa 19104&amp;#xD;Boston Coll,Dept Phys,Chestnut Hill,Ma 02167&lt;/auth-address&gt;&lt;titles&gt;&lt;title&gt;Mott insulating ground state on a triangular surface lattice&lt;/title&gt;&lt;secondary-title&gt;Phys. Rev. Lett.&lt;/secondary-title&gt;&lt;alt-title&gt;Phys Rev Lett&lt;/alt-title&gt;&lt;/titles&gt;&lt;periodical&gt;&lt;full-title&gt;Phys. Rev. Lett.&lt;/full-title&gt;&lt;/periodical&gt;&lt;alt-periodical&gt;&lt;full-title&gt;Phys Rev Lett&lt;/full-title&gt;&lt;abbr-1&gt;Physical review letters&lt;/abbr-1&gt;&lt;/alt-periodical&gt;&lt;pages&gt;1331-1334&lt;/pages&gt;&lt;volume&gt;78&lt;/volume&gt;&lt;number&gt;7&lt;/number&gt;&lt;keywords&gt;&lt;keyword&gt;alkali-metals&lt;/keyword&gt;&lt;keyword&gt;model&lt;/keyword&gt;&lt;keyword&gt;antiferromagnet&lt;/keyword&gt;&lt;keyword&gt;metallization&lt;/keyword&gt;&lt;keyword&gt;gaas(110)&lt;/keyword&gt;&lt;/keywords&gt;&lt;dates&gt;&lt;year&gt;&lt;style face="normal" font="default" charset="134" size="100%"&gt;1997&lt;/style&gt;&lt;/year&gt;&lt;pub-dates&gt;&lt;date&gt;Feb 17&lt;/date&gt;&lt;/pub-dates&gt;&lt;/dates&gt;&lt;isbn&gt;0031-9007&lt;/isbn&gt;&lt;accession-num&gt;WOS:A1997WH91700034&lt;/accession-num&gt;&lt;urls&gt;&lt;related-urls&gt;&lt;url&gt;&amp;lt;Go to ISI&amp;gt;://WOS:A1997WH91700034&lt;/url&gt;&lt;/related-urls&gt;&lt;/urls&gt;&lt;electronic-resource-num&gt;DOI 10.1103/PhysRevLett.78.1331&lt;/electronic-resource-num&gt;&lt;language&gt;English&lt;/language&gt;&lt;/record&gt;&lt;/Cite&gt;&lt;/EndNote&gt;</w:instrText>
        </w:r>
        <w:r w:rsidR="00A06805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A06805" w:rsidRPr="00C35175">
          <w:rPr>
            <w:rFonts w:ascii="Times New Roman" w:hAnsi="Times New Roman" w:cs="Times New Roman"/>
            <w:noProof/>
            <w:sz w:val="24"/>
            <w:szCs w:val="24"/>
            <w:vertAlign w:val="superscript"/>
          </w:rPr>
          <w:t>32</w:t>
        </w:r>
        <w:r w:rsidR="00A06805">
          <w:rPr>
            <w:rFonts w:ascii="Times New Roman" w:hAnsi="Times New Roman" w:cs="Times New Roman"/>
            <w:sz w:val="24"/>
            <w:szCs w:val="24"/>
          </w:rPr>
          <w:fldChar w:fldCharType="end"/>
        </w:r>
      </w:hyperlink>
      <w:r w:rsidR="009455A6">
        <w:rPr>
          <w:rFonts w:ascii="Times New Roman" w:hAnsi="Times New Roman" w:cs="Times New Roman"/>
          <w:sz w:val="24"/>
          <w:szCs w:val="24"/>
        </w:rPr>
        <w:t xml:space="preserve"> and </w:t>
      </w:r>
      <w:r w:rsidR="00BF1382">
        <w:rPr>
          <w:rFonts w:ascii="Times New Roman" w:hAnsi="Times New Roman" w:cs="Times New Roman"/>
          <w:sz w:val="24"/>
          <w:szCs w:val="24"/>
        </w:rPr>
        <w:t>Sn/Si(111)</w:t>
      </w:r>
      <w:hyperlink w:anchor="_ENREF_33" w:tooltip="Cortes, 2006 #22" w:history="1">
        <w:r w:rsidR="00A06805">
          <w:rPr>
            <w:rFonts w:ascii="Times New Roman" w:hAnsi="Times New Roman" w:cs="Times New Roman"/>
            <w:sz w:val="24"/>
            <w:szCs w:val="24"/>
          </w:rPr>
          <w:fldChar w:fldCharType="begin">
            <w:fldData xml:space="preserve">PEVuZE5vdGU+PENpdGU+PEF1dGhvcj5Db3J0ZXM8L0F1dGhvcj48WWVhcj4yMDA2PC9ZZWFyPjxS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</w:fldData>
          </w:fldChar>
        </w:r>
        <w:r w:rsidR="00A06805">
          <w:rPr>
            <w:rFonts w:ascii="Times New Roman" w:hAnsi="Times New Roman" w:cs="Times New Roman"/>
            <w:sz w:val="24"/>
            <w:szCs w:val="24"/>
          </w:rPr>
          <w:instrText xml:space="preserve"> ADDIN EN.CITE </w:instrText>
        </w:r>
        <w:r w:rsidR="00A06805">
          <w:rPr>
            <w:rFonts w:ascii="Times New Roman" w:hAnsi="Times New Roman" w:cs="Times New Roman"/>
            <w:sz w:val="24"/>
            <w:szCs w:val="24"/>
          </w:rPr>
          <w:fldChar w:fldCharType="begin">
            <w:fldData xml:space="preserve">PEVuZE5vdGU+PENpdGU+PEF1dGhvcj5Db3J0ZXM8L0F1dGhvcj48WWVhcj4yMDA2PC9ZZWFyPjxS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</w:fldData>
          </w:fldChar>
        </w:r>
        <w:r w:rsidR="00A06805">
          <w:rPr>
            <w:rFonts w:ascii="Times New Roman" w:hAnsi="Times New Roman" w:cs="Times New Roman"/>
            <w:sz w:val="24"/>
            <w:szCs w:val="24"/>
          </w:rPr>
          <w:instrText xml:space="preserve"> ADDIN EN.CITE.DATA </w:instrText>
        </w:r>
        <w:r w:rsidR="00A06805">
          <w:rPr>
            <w:rFonts w:ascii="Times New Roman" w:hAnsi="Times New Roman" w:cs="Times New Roman"/>
            <w:sz w:val="24"/>
            <w:szCs w:val="24"/>
          </w:rPr>
        </w:r>
        <w:r w:rsidR="00A06805">
          <w:rPr>
            <w:rFonts w:ascii="Times New Roman" w:hAnsi="Times New Roman" w:cs="Times New Roman"/>
            <w:sz w:val="24"/>
            <w:szCs w:val="24"/>
          </w:rPr>
          <w:fldChar w:fldCharType="end"/>
        </w:r>
        <w:r w:rsidR="00A06805">
          <w:rPr>
            <w:rFonts w:ascii="Times New Roman" w:hAnsi="Times New Roman" w:cs="Times New Roman"/>
            <w:sz w:val="24"/>
            <w:szCs w:val="24"/>
          </w:rPr>
        </w:r>
        <w:r w:rsidR="00A06805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A06805" w:rsidRPr="00A06805">
          <w:rPr>
            <w:rFonts w:ascii="Times New Roman" w:hAnsi="Times New Roman" w:cs="Times New Roman"/>
            <w:noProof/>
            <w:sz w:val="24"/>
            <w:szCs w:val="24"/>
            <w:vertAlign w:val="superscript"/>
          </w:rPr>
          <w:t>33-35</w:t>
        </w:r>
        <w:r w:rsidR="00A06805">
          <w:rPr>
            <w:rFonts w:ascii="Times New Roman" w:hAnsi="Times New Roman" w:cs="Times New Roman"/>
            <w:sz w:val="24"/>
            <w:szCs w:val="24"/>
          </w:rPr>
          <w:fldChar w:fldCharType="end"/>
        </w:r>
      </w:hyperlink>
      <w:hyperlink w:anchor="_ENREF_33" w:tooltip="Profeta, 2007 #31" w:history="1"/>
      <w:r w:rsidR="00547203">
        <w:rPr>
          <w:rFonts w:ascii="Times New Roman" w:hAnsi="Times New Roman" w:cs="Times New Roman"/>
          <w:sz w:val="24"/>
          <w:szCs w:val="24"/>
        </w:rPr>
        <w:t xml:space="preserve">, </w:t>
      </w:r>
      <w:r w:rsidR="00237E8A">
        <w:rPr>
          <w:rFonts w:ascii="Times New Roman" w:hAnsi="Times New Roman" w:cs="Times New Roman"/>
          <w:sz w:val="24"/>
          <w:szCs w:val="24"/>
        </w:rPr>
        <w:t xml:space="preserve">results in </w:t>
      </w:r>
      <w:r w:rsidR="0017016C">
        <w:rPr>
          <w:rFonts w:ascii="Times New Roman" w:hAnsi="Times New Roman" w:cs="Times New Roman"/>
          <w:sz w:val="24"/>
          <w:szCs w:val="24"/>
        </w:rPr>
        <w:t xml:space="preserve">the </w:t>
      </w:r>
      <w:r w:rsidR="00931B30">
        <w:rPr>
          <w:rFonts w:ascii="Times New Roman" w:hAnsi="Times New Roman" w:cs="Times New Roman"/>
          <w:sz w:val="24"/>
          <w:szCs w:val="24"/>
        </w:rPr>
        <w:t xml:space="preserve">formation of </w:t>
      </w:r>
      <w:r w:rsidR="00920C00">
        <w:rPr>
          <w:rFonts w:ascii="Times New Roman" w:hAnsi="Times New Roman" w:cs="Times New Roman"/>
          <w:sz w:val="24"/>
          <w:szCs w:val="24"/>
        </w:rPr>
        <w:t>two-dimensional (</w:t>
      </w:r>
      <w:r w:rsidR="008965A6">
        <w:rPr>
          <w:rFonts w:ascii="Times New Roman" w:hAnsi="Times New Roman" w:cs="Times New Roman"/>
          <w:sz w:val="24"/>
          <w:szCs w:val="24"/>
        </w:rPr>
        <w:t>2D</w:t>
      </w:r>
      <w:r w:rsidR="00920C00">
        <w:rPr>
          <w:rFonts w:ascii="Times New Roman" w:hAnsi="Times New Roman" w:cs="Times New Roman"/>
          <w:sz w:val="24"/>
          <w:szCs w:val="24"/>
        </w:rPr>
        <w:t>)</w:t>
      </w:r>
      <w:r w:rsidR="008965A6">
        <w:rPr>
          <w:rFonts w:ascii="Times New Roman" w:hAnsi="Times New Roman" w:cs="Times New Roman"/>
          <w:sz w:val="24"/>
          <w:szCs w:val="24"/>
        </w:rPr>
        <w:t xml:space="preserve"> </w:t>
      </w:r>
      <w:r w:rsidR="00237E8A">
        <w:rPr>
          <w:rFonts w:ascii="Times New Roman" w:hAnsi="Times New Roman" w:cs="Times New Roman"/>
          <w:sz w:val="24"/>
          <w:szCs w:val="24"/>
        </w:rPr>
        <w:t>Mott insulating ground state</w:t>
      </w:r>
      <w:r w:rsidR="00310FBD">
        <w:rPr>
          <w:rFonts w:ascii="Times New Roman" w:hAnsi="Times New Roman" w:cs="Times New Roman"/>
          <w:sz w:val="24"/>
          <w:szCs w:val="24"/>
        </w:rPr>
        <w:t xml:space="preserve">. </w:t>
      </w:r>
      <w:r w:rsidR="00931B30">
        <w:rPr>
          <w:rFonts w:ascii="Times New Roman" w:hAnsi="Times New Roman" w:cs="Times New Roman"/>
          <w:sz w:val="24"/>
          <w:szCs w:val="24"/>
        </w:rPr>
        <w:t>T</w:t>
      </w:r>
      <w:r w:rsidR="00237E8A">
        <w:rPr>
          <w:rFonts w:ascii="Times New Roman" w:hAnsi="Times New Roman" w:cs="Times New Roman"/>
          <w:sz w:val="24"/>
          <w:szCs w:val="24"/>
        </w:rPr>
        <w:t>he Mott</w:t>
      </w:r>
      <w:r w:rsidR="00924222">
        <w:rPr>
          <w:rFonts w:ascii="Times New Roman" w:hAnsi="Times New Roman" w:cs="Times New Roman"/>
          <w:sz w:val="24"/>
          <w:szCs w:val="24"/>
        </w:rPr>
        <w:t xml:space="preserve"> gap </w:t>
      </w:r>
      <w:r w:rsidR="00931B30">
        <w:rPr>
          <w:rFonts w:ascii="Times New Roman" w:hAnsi="Times New Roman" w:cs="Times New Roman"/>
          <w:sz w:val="24"/>
          <w:szCs w:val="24"/>
        </w:rPr>
        <w:t xml:space="preserve">was </w:t>
      </w:r>
      <w:r w:rsidR="009C1069">
        <w:rPr>
          <w:rFonts w:ascii="Times New Roman" w:hAnsi="Times New Roman" w:cs="Times New Roman"/>
          <w:sz w:val="24"/>
          <w:szCs w:val="24"/>
        </w:rPr>
        <w:t>estimated</w:t>
      </w:r>
      <w:r w:rsidR="00931B30">
        <w:rPr>
          <w:rFonts w:ascii="Times New Roman" w:hAnsi="Times New Roman" w:cs="Times New Roman"/>
          <w:sz w:val="24"/>
          <w:szCs w:val="24"/>
        </w:rPr>
        <w:t xml:space="preserve"> to be</w:t>
      </w:r>
      <w:r w:rsidR="00237E8A">
        <w:rPr>
          <w:rFonts w:ascii="Times New Roman" w:hAnsi="Times New Roman" w:cs="Times New Roman"/>
          <w:sz w:val="24"/>
          <w:szCs w:val="24"/>
        </w:rPr>
        <w:t xml:space="preserve"> </w:t>
      </w:r>
      <w:r w:rsidR="00931B30">
        <w:rPr>
          <w:rFonts w:ascii="Times New Roman" w:hAnsi="Times New Roman" w:cs="Times New Roman"/>
          <w:sz w:val="24"/>
          <w:szCs w:val="24"/>
          <w:highlight w:val="yellow"/>
        </w:rPr>
        <w:t xml:space="preserve">~40 </w:t>
      </w:r>
      <w:r w:rsidR="00924222" w:rsidRPr="003423FE">
        <w:rPr>
          <w:rFonts w:ascii="Times New Roman" w:hAnsi="Times New Roman" w:cs="Times New Roman"/>
          <w:sz w:val="24"/>
          <w:szCs w:val="24"/>
          <w:highlight w:val="yellow"/>
        </w:rPr>
        <w:t>mV</w:t>
      </w:r>
      <w:r w:rsidR="00237E8A">
        <w:rPr>
          <w:rFonts w:ascii="Times New Roman" w:hAnsi="Times New Roman" w:cs="Times New Roman"/>
          <w:sz w:val="24"/>
          <w:szCs w:val="24"/>
        </w:rPr>
        <w:t xml:space="preserve"> on </w:t>
      </w:r>
      <w:r w:rsidR="00952BFD">
        <w:rPr>
          <w:rFonts w:ascii="Times New Roman" w:hAnsi="Times New Roman" w:cs="Times New Roman"/>
          <w:sz w:val="24"/>
          <w:szCs w:val="24"/>
        </w:rPr>
        <w:t>Sn/Si(111)-</w:t>
      </w:r>
      <m:oMath>
        <m:r>
          <w:rPr>
            <w:rFonts w:ascii="Cambria Math" w:hAnsi="Cambria Math" w:cs="Times New Roman"/>
            <w:kern w:val="0"/>
            <w:sz w:val="24"/>
            <w:szCs w:val="24"/>
          </w:rPr>
          <m:t>(</m:t>
        </m:r>
        <m:rad>
          <m:radPr>
            <m:degHide m:val="1"/>
            <m:ctrlPr>
              <w:rPr>
                <w:rFonts w:ascii="Cambria Math" w:hAnsi="Cambria Math" w:cs="Times New Roman"/>
                <w:kern w:val="0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3</m:t>
            </m:r>
          </m:e>
        </m:rad>
        <m:r>
          <w:rPr>
            <w:rFonts w:ascii="Cambria Math" w:hAnsi="Cambria Math" w:cs="Times New Roman"/>
            <w:kern w:val="0"/>
            <w:sz w:val="24"/>
            <w:szCs w:val="24"/>
          </w:rPr>
          <m:t>×</m:t>
        </m:r>
        <m:rad>
          <m:radPr>
            <m:degHide m:val="1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3</m:t>
            </m:r>
          </m:e>
        </m:rad>
        <m:r>
          <w:rPr>
            <w:rFonts w:ascii="Cambria Math" w:hAnsi="Cambria Math" w:cs="Times New Roman"/>
            <w:kern w:val="0"/>
            <w:sz w:val="24"/>
            <w:szCs w:val="24"/>
          </w:rPr>
          <m:t>)R</m:t>
        </m:r>
        <m:sSup>
          <m:sSup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30</m:t>
            </m:r>
          </m:e>
          <m:sup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°</m:t>
            </m:r>
          </m:sup>
        </m:sSup>
      </m:oMath>
      <w:r w:rsidR="000A343E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PEVuZE5vdGU+PENpdGU+PEF1dGhvcj5PZG9iZXNjdTwvQXV0aG9yPjxZZWFyPjIwMTc8L1llYXI+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==
</w:fldData>
        </w:fldChar>
      </w:r>
      <w:r w:rsidR="0076165B">
        <w:rPr>
          <w:rFonts w:ascii="Times New Roman" w:hAnsi="Times New Roman" w:cs="Times New Roman"/>
          <w:sz w:val="24"/>
          <w:szCs w:val="24"/>
        </w:rPr>
        <w:instrText xml:space="preserve"> ADDIN EN.CITE </w:instrText>
      </w:r>
      <w:r w:rsidR="0076165B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PEVuZE5vdGU+PENpdGU+PEF1dGhvcj5PZG9iZXNjdTwvQXV0aG9yPjxZZWFyPjIwMTc8L1llYXI+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==
</w:fldData>
        </w:fldChar>
      </w:r>
      <w:r w:rsidR="0076165B">
        <w:rPr>
          <w:rFonts w:ascii="Times New Roman" w:hAnsi="Times New Roman" w:cs="Times New Roman"/>
          <w:sz w:val="24"/>
          <w:szCs w:val="24"/>
        </w:rPr>
        <w:instrText xml:space="preserve"> ADDIN EN.CITE.DATA </w:instrText>
      </w:r>
      <w:r w:rsidR="0076165B">
        <w:rPr>
          <w:rFonts w:ascii="Times New Roman" w:hAnsi="Times New Roman" w:cs="Times New Roman"/>
          <w:sz w:val="24"/>
          <w:szCs w:val="24"/>
        </w:rPr>
      </w:r>
      <w:r w:rsidR="0076165B">
        <w:rPr>
          <w:rFonts w:ascii="Times New Roman" w:hAnsi="Times New Roman" w:cs="Times New Roman"/>
          <w:sz w:val="24"/>
          <w:szCs w:val="24"/>
        </w:rPr>
        <w:fldChar w:fldCharType="end"/>
      </w:r>
      <w:r w:rsidR="000A343E">
        <w:rPr>
          <w:rFonts w:ascii="Times New Roman" w:hAnsi="Times New Roman" w:cs="Times New Roman"/>
          <w:sz w:val="24"/>
          <w:szCs w:val="24"/>
        </w:rPr>
      </w:r>
      <w:r w:rsidR="000A343E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ENREF_36" w:tooltip="Odobescu, 2017 #19" w:history="1">
        <w:r w:rsidR="00A06805" w:rsidRPr="000A343E">
          <w:rPr>
            <w:rFonts w:ascii="Times New Roman" w:hAnsi="Times New Roman" w:cs="Times New Roman"/>
            <w:noProof/>
            <w:sz w:val="24"/>
            <w:szCs w:val="24"/>
            <w:vertAlign w:val="superscript"/>
          </w:rPr>
          <w:t>36</w:t>
        </w:r>
      </w:hyperlink>
      <w:r w:rsidR="000A343E" w:rsidRPr="000A343E">
        <w:rPr>
          <w:rFonts w:ascii="Times New Roman" w:hAnsi="Times New Roman" w:cs="Times New Roman"/>
          <w:noProof/>
          <w:sz w:val="24"/>
          <w:szCs w:val="24"/>
          <w:vertAlign w:val="superscript"/>
        </w:rPr>
        <w:t xml:space="preserve">, </w:t>
      </w:r>
      <w:hyperlink w:anchor="_ENREF_37" w:tooltip="Ming, 2017 #20" w:history="1">
        <w:r w:rsidR="00A06805" w:rsidRPr="000A343E">
          <w:rPr>
            <w:rFonts w:ascii="Times New Roman" w:hAnsi="Times New Roman" w:cs="Times New Roman"/>
            <w:noProof/>
            <w:sz w:val="24"/>
            <w:szCs w:val="24"/>
            <w:vertAlign w:val="superscript"/>
          </w:rPr>
          <w:t>37</w:t>
        </w:r>
      </w:hyperlink>
      <w:r w:rsidR="000A343E">
        <w:rPr>
          <w:rFonts w:ascii="Times New Roman" w:hAnsi="Times New Roman" w:cs="Times New Roman"/>
          <w:sz w:val="24"/>
          <w:szCs w:val="24"/>
        </w:rPr>
        <w:fldChar w:fldCharType="end"/>
      </w:r>
      <w:ins w:id="2" w:author="yuan qianqian" w:date="2020-09-11T15:27:00Z">
        <w:r w:rsidR="00743666">
          <w:rPr>
            <w:rFonts w:ascii="Times New Roman" w:hAnsi="Times New Roman" w:cs="Times New Roman"/>
            <w:sz w:val="24"/>
            <w:szCs w:val="24"/>
          </w:rPr>
          <w:t>.</w:t>
        </w:r>
      </w:ins>
      <w:ins w:id="3" w:author="yuan qianqian" w:date="2020-10-08T17:45:00Z">
        <w:r w:rsidR="00154730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</w:p>
    <w:p w14:paraId="778EF375" w14:textId="1668BE65" w:rsidR="00AA7FE0" w:rsidRPr="00C62323" w:rsidRDefault="00154730" w:rsidP="0006078A">
      <w:pPr>
        <w:spacing w:after="100" w:afterAutospacing="1" w:line="360" w:lineRule="auto"/>
        <w:ind w:firstLineChars="200" w:firstLine="420"/>
        <w:jc w:val="left"/>
        <w:rPr>
          <w:rFonts w:ascii="Times New Roman" w:hAnsi="Times New Roman" w:cs="Times New Roman"/>
          <w:kern w:val="0"/>
          <w:sz w:val="24"/>
          <w:szCs w:val="24"/>
        </w:rPr>
      </w:pPr>
      <w:hyperlink w:anchor="_ENREF_34" w:tooltip="Modesti, 2007 #21" w:history="1"/>
      <w:hyperlink w:anchor="_ENREF_34" w:tooltip="Ming, 2017 #95" w:history="1"/>
      <w:r w:rsidR="00645BB4">
        <w:rPr>
          <w:rFonts w:ascii="Times New Roman" w:hAnsi="Times New Roman" w:cs="Times New Roman"/>
          <w:sz w:val="24"/>
          <w:szCs w:val="24"/>
        </w:rPr>
        <w:t xml:space="preserve">Here, </w:t>
      </w:r>
      <w:r w:rsidR="002D7E09">
        <w:rPr>
          <w:rFonts w:ascii="Times New Roman" w:hAnsi="Times New Roman" w:cs="Times New Roman"/>
          <w:sz w:val="24"/>
          <w:szCs w:val="24"/>
        </w:rPr>
        <w:t xml:space="preserve">we </w:t>
      </w:r>
      <w:r w:rsidR="004D2B0C">
        <w:rPr>
          <w:rFonts w:ascii="Times New Roman" w:hAnsi="Times New Roman" w:cs="Times New Roman"/>
          <w:sz w:val="24"/>
          <w:szCs w:val="24"/>
        </w:rPr>
        <w:t>demonstrate</w:t>
      </w:r>
      <w:r w:rsidR="009E3CAC">
        <w:rPr>
          <w:rFonts w:ascii="Times New Roman" w:hAnsi="Times New Roman" w:cs="Times New Roman"/>
          <w:sz w:val="24"/>
          <w:szCs w:val="24"/>
        </w:rPr>
        <w:t xml:space="preserve"> </w:t>
      </w:r>
      <w:r w:rsidR="002D7E09" w:rsidRPr="00A06805">
        <w:rPr>
          <w:rFonts w:ascii="Times New Roman" w:hAnsi="Times New Roman" w:cs="Times New Roman"/>
          <w:sz w:val="24"/>
          <w:szCs w:val="24"/>
          <w:highlight w:val="yellow"/>
        </w:rPr>
        <w:t>a</w:t>
      </w:r>
      <w:r w:rsidR="004B7E55" w:rsidRPr="00A06805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756FF6" w:rsidRPr="00A06805">
        <w:rPr>
          <w:rFonts w:ascii="Times New Roman" w:hAnsi="Times New Roman" w:cs="Times New Roman"/>
          <w:sz w:val="24"/>
          <w:szCs w:val="24"/>
          <w:highlight w:val="yellow"/>
        </w:rPr>
        <w:t xml:space="preserve">new </w:t>
      </w:r>
      <w:r w:rsidR="004B7E55" w:rsidRPr="00A06805">
        <w:rPr>
          <w:rFonts w:ascii="Times New Roman" w:hAnsi="Times New Roman" w:cs="Times New Roman"/>
          <w:sz w:val="24"/>
          <w:szCs w:val="24"/>
          <w:highlight w:val="yellow"/>
        </w:rPr>
        <w:t>scenario</w:t>
      </w:r>
      <w:r w:rsidR="004B7E55">
        <w:rPr>
          <w:rFonts w:ascii="Times New Roman" w:hAnsi="Times New Roman" w:cs="Times New Roman"/>
          <w:sz w:val="24"/>
          <w:szCs w:val="24"/>
        </w:rPr>
        <w:t xml:space="preserve"> </w:t>
      </w:r>
      <w:r w:rsidR="00720092">
        <w:rPr>
          <w:rFonts w:ascii="Times New Roman" w:hAnsi="Times New Roman" w:cs="Times New Roman"/>
          <w:sz w:val="24"/>
          <w:szCs w:val="24"/>
        </w:rPr>
        <w:t xml:space="preserve">to </w:t>
      </w:r>
      <w:r w:rsidR="004D2B0C">
        <w:rPr>
          <w:rFonts w:ascii="Times New Roman" w:hAnsi="Times New Roman" w:cs="Times New Roman"/>
          <w:sz w:val="24"/>
          <w:szCs w:val="24"/>
        </w:rPr>
        <w:t>form 2D</w:t>
      </w:r>
      <w:r w:rsidR="004D2B0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D2B0C">
        <w:rPr>
          <w:rFonts w:ascii="Times New Roman" w:hAnsi="Times New Roman" w:cs="Times New Roman"/>
          <w:sz w:val="24"/>
          <w:szCs w:val="24"/>
        </w:rPr>
        <w:t xml:space="preserve">Mott insulators with prominently large Mott gap through the </w:t>
      </w:r>
      <w:r w:rsidR="00720092">
        <w:rPr>
          <w:rFonts w:ascii="Times New Roman" w:hAnsi="Times New Roman" w:cs="Times New Roman"/>
          <w:sz w:val="24"/>
          <w:szCs w:val="24"/>
        </w:rPr>
        <w:t>construct</w:t>
      </w:r>
      <w:r w:rsidR="004D2B0C">
        <w:rPr>
          <w:rFonts w:ascii="Times New Roman" w:hAnsi="Times New Roman" w:cs="Times New Roman"/>
          <w:sz w:val="24"/>
          <w:szCs w:val="24"/>
        </w:rPr>
        <w:t>ion of</w:t>
      </w:r>
      <w:r w:rsidR="00720092">
        <w:rPr>
          <w:rFonts w:ascii="Times New Roman" w:hAnsi="Times New Roman" w:cs="Times New Roman"/>
          <w:sz w:val="24"/>
          <w:szCs w:val="24"/>
        </w:rPr>
        <w:t xml:space="preserve"> artificial lattices </w:t>
      </w:r>
      <w:r w:rsidR="00756FF6">
        <w:rPr>
          <w:rFonts w:ascii="Times New Roman" w:hAnsi="Times New Roman" w:cs="Times New Roman"/>
          <w:sz w:val="24"/>
          <w:szCs w:val="24"/>
        </w:rPr>
        <w:t xml:space="preserve">on the base </w:t>
      </w:r>
      <w:r w:rsidR="004D2B0C">
        <w:rPr>
          <w:rFonts w:ascii="Times New Roman" w:hAnsi="Times New Roman" w:cs="Times New Roman"/>
          <w:sz w:val="24"/>
          <w:szCs w:val="24"/>
        </w:rPr>
        <w:t xml:space="preserve">template </w:t>
      </w:r>
      <w:r w:rsidR="00756FF6">
        <w:rPr>
          <w:rFonts w:ascii="Times New Roman" w:hAnsi="Times New Roman" w:cs="Times New Roman"/>
          <w:sz w:val="24"/>
          <w:szCs w:val="24"/>
        </w:rPr>
        <w:t>of Sn/Si(111)-</w:t>
      </w:r>
      <m:oMath>
        <m:r>
          <w:rPr>
            <w:rFonts w:ascii="Cambria Math" w:hAnsi="Cambria Math" w:cs="Times New Roman"/>
            <w:kern w:val="0"/>
            <w:sz w:val="24"/>
            <w:szCs w:val="24"/>
          </w:rPr>
          <m:t>(</m:t>
        </m:r>
        <m:rad>
          <m:radPr>
            <m:degHide m:val="1"/>
            <m:ctrlPr>
              <w:rPr>
                <w:rFonts w:ascii="Cambria Math" w:hAnsi="Cambria Math" w:cs="Times New Roman"/>
                <w:kern w:val="0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3</m:t>
            </m:r>
          </m:e>
        </m:rad>
        <m:r>
          <w:rPr>
            <w:rFonts w:ascii="Cambria Math" w:hAnsi="Cambria Math" w:cs="Times New Roman"/>
            <w:kern w:val="0"/>
            <w:sz w:val="24"/>
            <w:szCs w:val="24"/>
          </w:rPr>
          <m:t>×</m:t>
        </m:r>
        <m:rad>
          <m:radPr>
            <m:degHide m:val="1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3</m:t>
            </m:r>
          </m:e>
        </m:rad>
        <m:r>
          <w:rPr>
            <w:rFonts w:ascii="Cambria Math" w:hAnsi="Cambria Math" w:cs="Times New Roman"/>
            <w:kern w:val="0"/>
            <w:sz w:val="24"/>
            <w:szCs w:val="24"/>
          </w:rPr>
          <m:t>)R</m:t>
        </m:r>
        <m:sSup>
          <m:sSup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30</m:t>
            </m:r>
          </m:e>
          <m:sup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°</m:t>
            </m:r>
          </m:sup>
        </m:sSup>
      </m:oMath>
      <w:r w:rsidR="00756FF6">
        <w:rPr>
          <w:rFonts w:ascii="Times New Roman" w:hAnsi="Times New Roman" w:cs="Times New Roman"/>
          <w:kern w:val="0"/>
          <w:sz w:val="24"/>
          <w:szCs w:val="24"/>
        </w:rPr>
        <w:t>.</w:t>
      </w:r>
      <w:r w:rsidR="00524154">
        <w:rPr>
          <w:rFonts w:ascii="Times New Roman" w:hAnsi="Times New Roman" w:cs="Times New Roman"/>
          <w:sz w:val="24"/>
          <w:szCs w:val="24"/>
        </w:rPr>
        <w:t xml:space="preserve"> </w:t>
      </w:r>
      <w:r w:rsidR="009E3CAC">
        <w:rPr>
          <w:rFonts w:ascii="Times New Roman" w:hAnsi="Times New Roman" w:cs="Times New Roman"/>
          <w:kern w:val="0"/>
          <w:sz w:val="24"/>
          <w:szCs w:val="24"/>
        </w:rPr>
        <w:t xml:space="preserve">New </w:t>
      </w:r>
      <w:r w:rsidR="00756FF6">
        <w:rPr>
          <w:rFonts w:ascii="Times New Roman" w:hAnsi="Times New Roman" w:cs="Times New Roman"/>
          <w:kern w:val="0"/>
          <w:sz w:val="24"/>
          <w:szCs w:val="24"/>
        </w:rPr>
        <w:t xml:space="preserve">superstructures </w:t>
      </w:r>
      <w:r w:rsidR="009E3CAC">
        <w:rPr>
          <w:rFonts w:ascii="Times New Roman" w:hAnsi="Times New Roman" w:cs="Times New Roman"/>
          <w:kern w:val="0"/>
          <w:sz w:val="24"/>
          <w:szCs w:val="24"/>
        </w:rPr>
        <w:t>with large lattice periodicit</w:t>
      </w:r>
      <w:r w:rsidR="009D08F1">
        <w:rPr>
          <w:rFonts w:ascii="Times New Roman" w:hAnsi="Times New Roman" w:cs="Times New Roman"/>
          <w:kern w:val="0"/>
          <w:sz w:val="24"/>
          <w:szCs w:val="24"/>
        </w:rPr>
        <w:t>ies</w:t>
      </w:r>
      <w:r w:rsidR="009E3CAC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7C6649">
        <w:rPr>
          <w:rFonts w:ascii="Times New Roman" w:hAnsi="Times New Roman" w:cs="Times New Roman"/>
          <w:kern w:val="0"/>
          <w:sz w:val="24"/>
          <w:szCs w:val="24"/>
        </w:rPr>
        <w:t xml:space="preserve">were </w:t>
      </w:r>
      <w:r w:rsidR="00756FF6">
        <w:rPr>
          <w:rFonts w:ascii="Times New Roman" w:hAnsi="Times New Roman" w:cs="Times New Roman"/>
          <w:kern w:val="0"/>
          <w:sz w:val="24"/>
          <w:szCs w:val="24"/>
        </w:rPr>
        <w:t xml:space="preserve">subsequently </w:t>
      </w:r>
      <w:r w:rsidR="00295099">
        <w:rPr>
          <w:rFonts w:ascii="Times New Roman" w:hAnsi="Times New Roman" w:cs="Times New Roman"/>
          <w:kern w:val="0"/>
          <w:sz w:val="24"/>
          <w:szCs w:val="24"/>
        </w:rPr>
        <w:t>obtained</w:t>
      </w:r>
      <w:r w:rsidR="00756FF6">
        <w:rPr>
          <w:rFonts w:ascii="Times New Roman" w:hAnsi="Times New Roman" w:cs="Times New Roman"/>
          <w:kern w:val="0"/>
          <w:sz w:val="24"/>
          <w:szCs w:val="24"/>
        </w:rPr>
        <w:t xml:space="preserve">, </w:t>
      </w:r>
      <w:r w:rsidR="009E3CAC">
        <w:rPr>
          <w:rFonts w:ascii="Times New Roman" w:hAnsi="Times New Roman" w:cs="Times New Roman"/>
          <w:kern w:val="0"/>
          <w:sz w:val="24"/>
          <w:szCs w:val="24"/>
        </w:rPr>
        <w:t>namely</w:t>
      </w:r>
      <w:r w:rsidR="00FE587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kern w:val="0"/>
            <w:sz w:val="24"/>
            <w:szCs w:val="24"/>
          </w:rPr>
          <m:t>(</m:t>
        </m:r>
        <m:r>
          <m:rPr>
            <m:sty m:val="p"/>
          </m:rPr>
          <w:rPr>
            <w:rFonts w:ascii="Cambria Math" w:hAnsi="Cambria Math" w:cs="Times New Roman"/>
            <w:kern w:val="0"/>
            <w:sz w:val="24"/>
            <w:szCs w:val="24"/>
          </w:rPr>
          <m:t>13</m:t>
        </m:r>
        <m:r>
          <w:rPr>
            <w:rFonts w:ascii="Cambria Math" w:hAnsi="Cambria Math" w:cs="Times New Roman"/>
            <w:kern w:val="0"/>
            <w:sz w:val="24"/>
            <w:szCs w:val="24"/>
          </w:rPr>
          <m:t>×13)</m:t>
        </m:r>
      </m:oMath>
      <w:r w:rsidR="007C6649">
        <w:rPr>
          <w:rFonts w:ascii="Times New Roman" w:hAnsi="Times New Roman" w:cs="Times New Roman"/>
          <w:kern w:val="0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kern w:val="0"/>
            <w:sz w:val="24"/>
            <w:szCs w:val="24"/>
          </w:rPr>
          <m:t>(</m:t>
        </m:r>
        <m:rad>
          <m:radPr>
            <m:degHide m:val="1"/>
            <m:ctrlPr>
              <w:rPr>
                <w:rFonts w:ascii="Cambria Math" w:hAnsi="Cambria Math" w:cs="Times New Roman"/>
                <w:kern w:val="0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133</m:t>
            </m:r>
          </m:e>
        </m:rad>
        <m:r>
          <w:rPr>
            <w:rFonts w:ascii="Cambria Math" w:hAnsi="Cambria Math" w:cs="Times New Roman"/>
            <w:kern w:val="0"/>
            <w:sz w:val="24"/>
            <w:szCs w:val="24"/>
          </w:rPr>
          <m:t>×4</m:t>
        </m:r>
        <m:rad>
          <m:radPr>
            <m:degHide m:val="1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3</m:t>
            </m:r>
          </m:e>
        </m:rad>
        <m:r>
          <w:rPr>
            <w:rFonts w:ascii="Cambria Math" w:hAnsi="Cambria Math" w:cs="Times New Roman"/>
            <w:kern w:val="0"/>
            <w:sz w:val="24"/>
            <w:szCs w:val="24"/>
          </w:rPr>
          <m:t>)</m:t>
        </m:r>
      </m:oMath>
      <w:r w:rsidR="00E619DF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="00FE5879">
        <w:rPr>
          <w:rFonts w:ascii="Times New Roman" w:hAnsi="Times New Roman" w:cs="Times New Roman"/>
          <w:kern w:val="0"/>
          <w:sz w:val="24"/>
          <w:szCs w:val="24"/>
        </w:rPr>
        <w:t xml:space="preserve">and </w:t>
      </w:r>
      <m:oMath>
        <m:r>
          <w:rPr>
            <w:rFonts w:ascii="Cambria Math" w:hAnsi="Cambria Math" w:cs="Times New Roman"/>
            <w:kern w:val="0"/>
            <w:sz w:val="24"/>
            <w:szCs w:val="24"/>
          </w:rPr>
          <m:t>(</m:t>
        </m:r>
        <m:r>
          <m:rPr>
            <m:sty m:val="p"/>
          </m:rPr>
          <w:rPr>
            <w:rFonts w:ascii="Cambria Math" w:hAnsi="Cambria Math" w:cs="Times New Roman"/>
            <w:kern w:val="0"/>
            <w:sz w:val="24"/>
            <w:szCs w:val="24"/>
          </w:rPr>
          <m:t>3</m:t>
        </m:r>
        <m:rad>
          <m:radPr>
            <m:degHide m:val="1"/>
            <m:ctrlPr>
              <w:rPr>
                <w:rFonts w:ascii="Cambria Math" w:hAnsi="Cambria Math" w:cs="Times New Roman"/>
                <w:kern w:val="0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7</m:t>
            </m:r>
          </m:e>
        </m:rad>
        <m:r>
          <w:rPr>
            <w:rFonts w:ascii="Cambria Math" w:hAnsi="Cambria Math" w:cs="Times New Roman"/>
            <w:kern w:val="0"/>
            <w:sz w:val="24"/>
            <w:szCs w:val="24"/>
          </w:rPr>
          <m:t>×3</m:t>
        </m:r>
        <m:rad>
          <m:radPr>
            <m:degHide m:val="1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7</m:t>
            </m:r>
          </m:e>
        </m:rad>
        <m:r>
          <w:rPr>
            <w:rFonts w:ascii="Cambria Math" w:hAnsi="Cambria Math" w:cs="Times New Roman"/>
            <w:kern w:val="0"/>
            <w:sz w:val="24"/>
            <w:szCs w:val="24"/>
          </w:rPr>
          <m:t>)R</m:t>
        </m:r>
        <m:sSup>
          <m:sSup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19.1</m:t>
            </m:r>
          </m:e>
          <m:sup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°</m:t>
            </m:r>
          </m:sup>
        </m:sSup>
      </m:oMath>
      <w:r w:rsidR="00E619DF">
        <w:rPr>
          <w:rFonts w:ascii="Times New Roman" w:hAnsi="Times New Roman" w:cs="Times New Roman" w:hint="eastAsia"/>
          <w:kern w:val="0"/>
          <w:sz w:val="24"/>
          <w:szCs w:val="24"/>
        </w:rPr>
        <w:t>,</w:t>
      </w:r>
      <w:r w:rsidR="00FE5879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="00FE5879">
        <w:rPr>
          <w:rFonts w:ascii="Times New Roman" w:hAnsi="Times New Roman" w:cs="Times New Roman"/>
          <w:kern w:val="0"/>
          <w:sz w:val="24"/>
          <w:szCs w:val="24"/>
        </w:rPr>
        <w:t>respectively</w:t>
      </w:r>
      <w:r w:rsidR="007C6649">
        <w:rPr>
          <w:rFonts w:ascii="Times New Roman" w:hAnsi="Times New Roman" w:cs="Times New Roman"/>
          <w:kern w:val="0"/>
          <w:sz w:val="24"/>
          <w:szCs w:val="24"/>
        </w:rPr>
        <w:t>.</w:t>
      </w:r>
      <w:r w:rsidR="00415555" w:rsidRPr="00415555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756FF6" w:rsidRPr="00302B57">
        <w:rPr>
          <w:rFonts w:ascii="Times New Roman" w:hAnsi="Times New Roman" w:cs="Times New Roman"/>
          <w:i/>
          <w:kern w:val="0"/>
          <w:sz w:val="24"/>
          <w:szCs w:val="24"/>
        </w:rPr>
        <w:t>I</w:t>
      </w:r>
      <w:r w:rsidR="002F10E1" w:rsidRPr="00302B57">
        <w:rPr>
          <w:rFonts w:ascii="Times New Roman" w:hAnsi="Times New Roman" w:cs="Times New Roman"/>
          <w:i/>
          <w:kern w:val="0"/>
          <w:sz w:val="24"/>
          <w:szCs w:val="24"/>
        </w:rPr>
        <w:t>n-</w:t>
      </w:r>
      <w:r w:rsidR="00756FF6" w:rsidRPr="00302B57">
        <w:rPr>
          <w:rFonts w:ascii="Times New Roman" w:hAnsi="Times New Roman" w:cs="Times New Roman"/>
          <w:i/>
          <w:kern w:val="0"/>
          <w:sz w:val="24"/>
          <w:szCs w:val="24"/>
        </w:rPr>
        <w:t>situ</w:t>
      </w:r>
      <w:r w:rsidR="00756FF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E619DF">
        <w:rPr>
          <w:rFonts w:ascii="Times New Roman" w:hAnsi="Times New Roman" w:cs="Times New Roman"/>
          <w:kern w:val="0"/>
          <w:sz w:val="24"/>
          <w:szCs w:val="24"/>
        </w:rPr>
        <w:t xml:space="preserve">spectroscopic </w:t>
      </w:r>
      <w:r w:rsidR="0078620B">
        <w:rPr>
          <w:rFonts w:ascii="Times New Roman" w:hAnsi="Times New Roman" w:cs="Times New Roman"/>
          <w:kern w:val="0"/>
          <w:sz w:val="24"/>
          <w:szCs w:val="24"/>
        </w:rPr>
        <w:t xml:space="preserve">measurements </w:t>
      </w:r>
      <w:r w:rsidR="004D2B0C">
        <w:rPr>
          <w:rFonts w:ascii="Times New Roman" w:hAnsi="Times New Roman" w:cs="Times New Roman"/>
          <w:kern w:val="0"/>
          <w:sz w:val="24"/>
          <w:szCs w:val="24"/>
        </w:rPr>
        <w:t xml:space="preserve">confirm </w:t>
      </w:r>
      <w:r w:rsidR="00756FF6">
        <w:rPr>
          <w:rFonts w:ascii="Times New Roman" w:hAnsi="Times New Roman" w:cs="Times New Roman"/>
          <w:kern w:val="0"/>
          <w:sz w:val="24"/>
          <w:szCs w:val="24"/>
        </w:rPr>
        <w:t xml:space="preserve">the </w:t>
      </w:r>
      <w:r w:rsidR="002F10E1">
        <w:rPr>
          <w:rFonts w:ascii="Times New Roman" w:hAnsi="Times New Roman" w:cs="Times New Roman"/>
          <w:kern w:val="0"/>
          <w:sz w:val="24"/>
          <w:szCs w:val="24"/>
        </w:rPr>
        <w:t xml:space="preserve">large </w:t>
      </w:r>
      <w:r w:rsidR="005A4ECA">
        <w:rPr>
          <w:rFonts w:ascii="Times New Roman" w:hAnsi="Times New Roman" w:cs="Times New Roman"/>
          <w:kern w:val="0"/>
          <w:sz w:val="24"/>
          <w:szCs w:val="24"/>
        </w:rPr>
        <w:t xml:space="preserve">Mott </w:t>
      </w:r>
      <w:r w:rsidR="002F10E1">
        <w:rPr>
          <w:rFonts w:ascii="Times New Roman" w:hAnsi="Times New Roman" w:cs="Times New Roman"/>
          <w:kern w:val="0"/>
          <w:sz w:val="24"/>
          <w:szCs w:val="24"/>
        </w:rPr>
        <w:t xml:space="preserve">gaps </w:t>
      </w:r>
      <w:r w:rsidR="004D2B0C">
        <w:rPr>
          <w:rFonts w:ascii="Times New Roman" w:hAnsi="Times New Roman" w:cs="Times New Roman"/>
          <w:kern w:val="0"/>
          <w:sz w:val="24"/>
          <w:szCs w:val="24"/>
        </w:rPr>
        <w:t>ranging from ~</w:t>
      </w:r>
      <w:r w:rsidR="002F10E1">
        <w:rPr>
          <w:rFonts w:ascii="Times New Roman" w:hAnsi="Times New Roman" w:cs="Times New Roman"/>
          <w:kern w:val="0"/>
          <w:sz w:val="24"/>
          <w:szCs w:val="24"/>
        </w:rPr>
        <w:t>2.5</w:t>
      </w:r>
      <w:r w:rsidR="004D2B0C">
        <w:rPr>
          <w:rFonts w:ascii="Times New Roman" w:hAnsi="Times New Roman" w:cs="Times New Roman"/>
          <w:kern w:val="0"/>
          <w:sz w:val="24"/>
          <w:szCs w:val="24"/>
        </w:rPr>
        <w:t xml:space="preserve"> eV to ~</w:t>
      </w:r>
      <w:r w:rsidR="005A4ECA">
        <w:rPr>
          <w:rFonts w:ascii="Times New Roman" w:hAnsi="Times New Roman" w:cs="Times New Roman"/>
          <w:kern w:val="0"/>
          <w:sz w:val="24"/>
          <w:szCs w:val="24"/>
        </w:rPr>
        <w:t>3.1</w:t>
      </w:r>
      <w:r w:rsidR="002F10E1">
        <w:rPr>
          <w:rFonts w:ascii="Times New Roman" w:hAnsi="Times New Roman" w:cs="Times New Roman"/>
          <w:kern w:val="0"/>
          <w:sz w:val="24"/>
          <w:szCs w:val="24"/>
        </w:rPr>
        <w:t xml:space="preserve"> eV,</w:t>
      </w:r>
      <w:r w:rsidR="004D2B0C" w:rsidDel="004D2B0C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5A4ECA">
        <w:rPr>
          <w:rFonts w:ascii="Times New Roman" w:hAnsi="Times New Roman" w:cs="Times New Roman"/>
          <w:kern w:val="0"/>
          <w:sz w:val="24"/>
          <w:szCs w:val="24"/>
        </w:rPr>
        <w:t>nearly one</w:t>
      </w:r>
      <w:r w:rsidR="009C1069">
        <w:rPr>
          <w:rFonts w:ascii="Times New Roman" w:hAnsi="Times New Roman" w:cs="Times New Roman"/>
          <w:kern w:val="0"/>
          <w:sz w:val="24"/>
          <w:szCs w:val="24"/>
        </w:rPr>
        <w:t xml:space="preserve"> and half</w:t>
      </w:r>
      <w:r w:rsidR="005A4ECA">
        <w:rPr>
          <w:rFonts w:ascii="Times New Roman" w:hAnsi="Times New Roman" w:cs="Times New Roman"/>
          <w:kern w:val="0"/>
          <w:sz w:val="24"/>
          <w:szCs w:val="24"/>
        </w:rPr>
        <w:t xml:space="preserve"> order</w:t>
      </w:r>
      <w:r w:rsidR="009C1069">
        <w:rPr>
          <w:rFonts w:ascii="Times New Roman" w:hAnsi="Times New Roman" w:cs="Times New Roman"/>
          <w:kern w:val="0"/>
          <w:sz w:val="24"/>
          <w:szCs w:val="24"/>
        </w:rPr>
        <w:t>s</w:t>
      </w:r>
      <w:r w:rsidR="005A4ECA">
        <w:rPr>
          <w:rFonts w:ascii="Times New Roman" w:hAnsi="Times New Roman" w:cs="Times New Roman"/>
          <w:kern w:val="0"/>
          <w:sz w:val="24"/>
          <w:szCs w:val="24"/>
        </w:rPr>
        <w:t xml:space="preserve"> of magnitude larger than that of </w:t>
      </w:r>
      <w:r w:rsidR="005A4ECA">
        <w:rPr>
          <w:rFonts w:ascii="Times New Roman" w:hAnsi="Times New Roman" w:cs="Times New Roman"/>
          <w:sz w:val="24"/>
          <w:szCs w:val="24"/>
        </w:rPr>
        <w:t>Sn/Si(111)-</w:t>
      </w:r>
      <m:oMath>
        <m:r>
          <w:rPr>
            <w:rFonts w:ascii="Cambria Math" w:hAnsi="Cambria Math" w:cs="Times New Roman"/>
            <w:kern w:val="0"/>
            <w:sz w:val="24"/>
            <w:szCs w:val="24"/>
          </w:rPr>
          <m:t>(</m:t>
        </m:r>
        <m:rad>
          <m:radPr>
            <m:degHide m:val="1"/>
            <m:ctrlPr>
              <w:rPr>
                <w:rFonts w:ascii="Cambria Math" w:hAnsi="Cambria Math" w:cs="Times New Roman"/>
                <w:kern w:val="0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3</m:t>
            </m:r>
          </m:e>
        </m:rad>
        <m:r>
          <w:rPr>
            <w:rFonts w:ascii="Cambria Math" w:hAnsi="Cambria Math" w:cs="Times New Roman"/>
            <w:kern w:val="0"/>
            <w:sz w:val="24"/>
            <w:szCs w:val="24"/>
          </w:rPr>
          <m:t>×</m:t>
        </m:r>
        <m:rad>
          <m:radPr>
            <m:degHide m:val="1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3</m:t>
            </m:r>
          </m:e>
        </m:rad>
        <m:r>
          <w:rPr>
            <w:rFonts w:ascii="Cambria Math" w:hAnsi="Cambria Math" w:cs="Times New Roman"/>
            <w:kern w:val="0"/>
            <w:sz w:val="24"/>
            <w:szCs w:val="24"/>
          </w:rPr>
          <m:t>)</m:t>
        </m:r>
      </m:oMath>
      <w:r w:rsidR="002F10E1">
        <w:rPr>
          <w:rFonts w:ascii="Times New Roman" w:hAnsi="Times New Roman" w:cs="Times New Roman"/>
          <w:kern w:val="0"/>
          <w:sz w:val="24"/>
          <w:szCs w:val="24"/>
        </w:rPr>
        <w:t xml:space="preserve">. </w:t>
      </w:r>
      <w:r w:rsidR="00E619DF">
        <w:rPr>
          <w:rFonts w:ascii="Times New Roman" w:hAnsi="Times New Roman" w:cs="Times New Roman"/>
          <w:kern w:val="0"/>
          <w:sz w:val="24"/>
          <w:szCs w:val="24"/>
        </w:rPr>
        <w:t xml:space="preserve">Moreover, the </w:t>
      </w:r>
      <w:r w:rsidR="009C1069">
        <w:rPr>
          <w:rFonts w:ascii="Times New Roman" w:hAnsi="Times New Roman" w:cs="Times New Roman"/>
          <w:kern w:val="0"/>
          <w:sz w:val="24"/>
          <w:szCs w:val="24"/>
        </w:rPr>
        <w:t xml:space="preserve">size of the </w:t>
      </w:r>
      <w:r w:rsidR="004D2B0C">
        <w:rPr>
          <w:rFonts w:ascii="Times New Roman" w:hAnsi="Times New Roman" w:cs="Times New Roman"/>
          <w:kern w:val="0"/>
          <w:sz w:val="24"/>
          <w:szCs w:val="24"/>
        </w:rPr>
        <w:t xml:space="preserve">measured Mott </w:t>
      </w:r>
      <w:r w:rsidR="00524AEA">
        <w:rPr>
          <w:rFonts w:ascii="Times New Roman" w:hAnsi="Times New Roman" w:cs="Times New Roman"/>
          <w:kern w:val="0"/>
          <w:sz w:val="24"/>
          <w:szCs w:val="24"/>
        </w:rPr>
        <w:t xml:space="preserve">gaps </w:t>
      </w:r>
      <w:r w:rsidR="009C1069">
        <w:rPr>
          <w:rFonts w:ascii="Times New Roman" w:hAnsi="Times New Roman" w:cs="Times New Roman"/>
          <w:kern w:val="0"/>
          <w:sz w:val="24"/>
          <w:szCs w:val="24"/>
        </w:rPr>
        <w:t xml:space="preserve">exhibits a </w:t>
      </w:r>
      <w:r w:rsidR="004D2B0C">
        <w:rPr>
          <w:rFonts w:ascii="Times New Roman" w:hAnsi="Times New Roman" w:cs="Times New Roman"/>
          <w:kern w:val="0"/>
          <w:sz w:val="24"/>
          <w:szCs w:val="24"/>
        </w:rPr>
        <w:t xml:space="preserve">spatial </w:t>
      </w:r>
      <w:r w:rsidR="00524AEA">
        <w:rPr>
          <w:rFonts w:ascii="Times New Roman" w:hAnsi="Times New Roman" w:cs="Times New Roman"/>
          <w:kern w:val="0"/>
          <w:sz w:val="24"/>
          <w:szCs w:val="24"/>
        </w:rPr>
        <w:t>uniform</w:t>
      </w:r>
      <w:r w:rsidR="009C1069">
        <w:rPr>
          <w:rFonts w:ascii="Times New Roman" w:hAnsi="Times New Roman" w:cs="Times New Roman"/>
          <w:kern w:val="0"/>
          <w:sz w:val="24"/>
          <w:szCs w:val="24"/>
        </w:rPr>
        <w:t>ity</w:t>
      </w:r>
      <w:r w:rsidR="004D2B0C">
        <w:rPr>
          <w:rFonts w:ascii="Times New Roman" w:hAnsi="Times New Roman" w:cs="Times New Roman"/>
          <w:kern w:val="0"/>
          <w:sz w:val="24"/>
          <w:szCs w:val="24"/>
        </w:rPr>
        <w:t xml:space="preserve"> within the whole unit cell</w:t>
      </w:r>
      <w:r w:rsidR="00524AEA">
        <w:rPr>
          <w:rFonts w:ascii="Times New Roman" w:hAnsi="Times New Roman" w:cs="Times New Roman"/>
          <w:kern w:val="0"/>
          <w:sz w:val="24"/>
          <w:szCs w:val="24"/>
        </w:rPr>
        <w:t xml:space="preserve">, </w:t>
      </w:r>
      <w:r w:rsidR="00756FF6">
        <w:rPr>
          <w:rFonts w:ascii="Times New Roman" w:hAnsi="Times New Roman" w:cs="Times New Roman"/>
          <w:kern w:val="0"/>
          <w:sz w:val="24"/>
          <w:szCs w:val="24"/>
        </w:rPr>
        <w:t>in</w:t>
      </w:r>
      <w:r w:rsidR="00524AEA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4D2B0C">
        <w:rPr>
          <w:rFonts w:ascii="Times New Roman" w:hAnsi="Times New Roman" w:cs="Times New Roman"/>
          <w:kern w:val="0"/>
          <w:sz w:val="24"/>
          <w:szCs w:val="24"/>
        </w:rPr>
        <w:t xml:space="preserve">good consistence </w:t>
      </w:r>
      <w:r w:rsidR="00524AEA">
        <w:rPr>
          <w:rFonts w:ascii="Times New Roman" w:hAnsi="Times New Roman" w:cs="Times New Roman"/>
          <w:kern w:val="0"/>
          <w:sz w:val="24"/>
          <w:szCs w:val="24"/>
        </w:rPr>
        <w:t xml:space="preserve">with the </w:t>
      </w:r>
      <w:r w:rsidR="001F5B1A">
        <w:rPr>
          <w:rFonts w:ascii="Times New Roman" w:hAnsi="Times New Roman" w:cs="Times New Roman"/>
          <w:kern w:val="0"/>
          <w:sz w:val="24"/>
          <w:szCs w:val="24"/>
        </w:rPr>
        <w:t>theor</w:t>
      </w:r>
      <w:r w:rsidR="009C1069">
        <w:rPr>
          <w:rFonts w:ascii="Times New Roman" w:hAnsi="Times New Roman" w:cs="Times New Roman"/>
          <w:kern w:val="0"/>
          <w:sz w:val="24"/>
          <w:szCs w:val="24"/>
        </w:rPr>
        <w:t xml:space="preserve">y proposed </w:t>
      </w:r>
      <w:r w:rsidR="00524AEA">
        <w:rPr>
          <w:rFonts w:ascii="Times New Roman" w:hAnsi="Times New Roman" w:cs="Times New Roman"/>
          <w:kern w:val="0"/>
          <w:sz w:val="24"/>
          <w:szCs w:val="24"/>
        </w:rPr>
        <w:t xml:space="preserve">based on </w:t>
      </w:r>
      <w:r w:rsidR="009C1069">
        <w:rPr>
          <w:rFonts w:ascii="Times New Roman" w:hAnsi="Times New Roman" w:cs="Times New Roman"/>
          <w:kern w:val="0"/>
          <w:sz w:val="24"/>
          <w:szCs w:val="24"/>
        </w:rPr>
        <w:t xml:space="preserve">the </w:t>
      </w:r>
      <w:r w:rsidR="00524AEA">
        <w:rPr>
          <w:rFonts w:ascii="Times New Roman" w:hAnsi="Times New Roman" w:cs="Times New Roman"/>
          <w:kern w:val="0"/>
          <w:sz w:val="24"/>
          <w:szCs w:val="24"/>
        </w:rPr>
        <w:t xml:space="preserve">Mott-Hubbard model. </w:t>
      </w:r>
      <w:r w:rsidR="004D2B0C" w:rsidRPr="00473565">
        <w:rPr>
          <w:rFonts w:ascii="Times New Roman" w:hAnsi="Times New Roman" w:cs="Times New Roman"/>
          <w:kern w:val="0"/>
          <w:sz w:val="24"/>
          <w:szCs w:val="24"/>
          <w:highlight w:val="yellow"/>
        </w:rPr>
        <w:t>[</w:t>
      </w:r>
      <w:r w:rsidR="00D1682F">
        <w:rPr>
          <w:rFonts w:ascii="Times New Roman" w:hAnsi="Times New Roman" w:cs="Times New Roman" w:hint="eastAsia"/>
          <w:kern w:val="0"/>
          <w:sz w:val="24"/>
          <w:szCs w:val="24"/>
          <w:highlight w:val="yellow"/>
        </w:rPr>
        <w:t>S</w:t>
      </w:r>
      <w:r w:rsidR="00D1682F">
        <w:rPr>
          <w:rFonts w:ascii="Times New Roman" w:hAnsi="Times New Roman" w:cs="Times New Roman"/>
          <w:kern w:val="0"/>
          <w:sz w:val="24"/>
          <w:szCs w:val="24"/>
          <w:highlight w:val="yellow"/>
        </w:rPr>
        <w:t>hun-Li</w:t>
      </w:r>
      <w:r w:rsidR="00D1682F">
        <w:rPr>
          <w:rFonts w:ascii="Times New Roman" w:hAnsi="Times New Roman" w:cs="Times New Roman" w:hint="eastAsia"/>
          <w:kern w:val="0"/>
          <w:sz w:val="24"/>
          <w:szCs w:val="24"/>
          <w:highlight w:val="yellow"/>
        </w:rPr>
        <w:t xml:space="preserve">, </w:t>
      </w:r>
      <w:r w:rsidR="00C875A2">
        <w:rPr>
          <w:rFonts w:ascii="Times New Roman" w:hAnsi="Times New Roman" w:cs="Times New Roman"/>
          <w:kern w:val="0"/>
          <w:sz w:val="24"/>
          <w:szCs w:val="24"/>
          <w:highlight w:val="yellow"/>
        </w:rPr>
        <w:t>这里</w:t>
      </w:r>
      <w:r w:rsidR="004D2B0C" w:rsidRPr="00473565">
        <w:rPr>
          <w:rFonts w:ascii="Times New Roman" w:hAnsi="Times New Roman" w:cs="Times New Roman" w:hint="eastAsia"/>
          <w:kern w:val="0"/>
          <w:sz w:val="24"/>
          <w:szCs w:val="24"/>
          <w:highlight w:val="yellow"/>
        </w:rPr>
        <w:t>加一句话</w:t>
      </w:r>
      <w:r w:rsidR="004D2B0C" w:rsidRPr="00473565">
        <w:rPr>
          <w:rFonts w:ascii="Times New Roman" w:hAnsi="Times New Roman" w:cs="Times New Roman"/>
          <w:kern w:val="0"/>
          <w:sz w:val="24"/>
          <w:szCs w:val="24"/>
          <w:highlight w:val="yellow"/>
        </w:rPr>
        <w:t>？</w:t>
      </w:r>
      <w:r w:rsidR="00C875A2">
        <w:rPr>
          <w:rFonts w:ascii="Times New Roman" w:hAnsi="Times New Roman" w:cs="Times New Roman" w:hint="eastAsia"/>
          <w:kern w:val="0"/>
          <w:sz w:val="24"/>
          <w:szCs w:val="24"/>
          <w:highlight w:val="yellow"/>
        </w:rPr>
        <w:t>澄清一下用以</w:t>
      </w:r>
      <w:r w:rsidR="004D2B0C" w:rsidRPr="00473565">
        <w:rPr>
          <w:rFonts w:ascii="Times New Roman" w:hAnsi="Times New Roman" w:cs="Times New Roman"/>
          <w:kern w:val="0"/>
          <w:sz w:val="24"/>
          <w:szCs w:val="24"/>
          <w:highlight w:val="yellow"/>
        </w:rPr>
        <w:t>区别</w:t>
      </w:r>
      <w:r w:rsidR="004D2B0C" w:rsidRPr="00473565">
        <w:rPr>
          <w:rFonts w:ascii="Times New Roman" w:hAnsi="Times New Roman" w:cs="Times New Roman" w:hint="eastAsia"/>
          <w:kern w:val="0"/>
          <w:sz w:val="24"/>
          <w:szCs w:val="24"/>
          <w:highlight w:val="yellow"/>
        </w:rPr>
        <w:t xml:space="preserve">band </w:t>
      </w:r>
      <w:r w:rsidR="004D2B0C" w:rsidRPr="00473565">
        <w:rPr>
          <w:rFonts w:ascii="Times New Roman" w:hAnsi="Times New Roman" w:cs="Times New Roman"/>
          <w:kern w:val="0"/>
          <w:sz w:val="24"/>
          <w:szCs w:val="24"/>
          <w:highlight w:val="yellow"/>
        </w:rPr>
        <w:t>insulator</w:t>
      </w:r>
      <w:r w:rsidR="004D2B0C" w:rsidRPr="00473565">
        <w:rPr>
          <w:rFonts w:ascii="Times New Roman" w:hAnsi="Times New Roman" w:cs="Times New Roman" w:hint="eastAsia"/>
          <w:kern w:val="0"/>
          <w:sz w:val="24"/>
          <w:szCs w:val="24"/>
          <w:highlight w:val="yellow"/>
        </w:rPr>
        <w:t>和</w:t>
      </w:r>
      <w:r w:rsidR="004D2B0C" w:rsidRPr="00473565">
        <w:rPr>
          <w:rFonts w:ascii="Times New Roman" w:hAnsi="Times New Roman" w:cs="Times New Roman" w:hint="eastAsia"/>
          <w:kern w:val="0"/>
          <w:sz w:val="24"/>
          <w:szCs w:val="24"/>
          <w:highlight w:val="yellow"/>
        </w:rPr>
        <w:t>Mott i</w:t>
      </w:r>
      <w:r w:rsidR="004D2B0C" w:rsidRPr="00473565">
        <w:rPr>
          <w:rFonts w:ascii="Times New Roman" w:hAnsi="Times New Roman" w:cs="Times New Roman"/>
          <w:kern w:val="0"/>
          <w:sz w:val="24"/>
          <w:szCs w:val="24"/>
          <w:highlight w:val="yellow"/>
        </w:rPr>
        <w:t>nsulator?]</w:t>
      </w:r>
      <w:r w:rsidR="004A460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AA7FE0" w:rsidRPr="00F962D0">
        <w:rPr>
          <w:rFonts w:ascii="Times New Roman" w:hAnsi="Times New Roman" w:cs="Times New Roman"/>
          <w:sz w:val="24"/>
          <w:szCs w:val="24"/>
        </w:rPr>
        <w:t>T</w:t>
      </w:r>
      <w:r w:rsidR="00AA7FE0">
        <w:rPr>
          <w:rFonts w:ascii="Times New Roman" w:hAnsi="Times New Roman" w:cs="Times New Roman"/>
          <w:sz w:val="24"/>
          <w:szCs w:val="24"/>
        </w:rPr>
        <w:t>h</w:t>
      </w:r>
      <w:r w:rsidR="00C875A2">
        <w:rPr>
          <w:rFonts w:ascii="Times New Roman" w:hAnsi="Times New Roman" w:cs="Times New Roman"/>
          <w:sz w:val="24"/>
          <w:szCs w:val="24"/>
        </w:rPr>
        <w:t xml:space="preserve">is study </w:t>
      </w:r>
      <w:r w:rsidR="00AA7FE0">
        <w:rPr>
          <w:rFonts w:ascii="Times New Roman" w:hAnsi="Times New Roman" w:cs="Times New Roman"/>
          <w:sz w:val="24"/>
          <w:szCs w:val="24"/>
        </w:rPr>
        <w:t xml:space="preserve">offers </w:t>
      </w:r>
      <w:r w:rsidR="00AA7FE0" w:rsidRPr="00F962D0">
        <w:rPr>
          <w:rFonts w:ascii="Times New Roman" w:hAnsi="Times New Roman" w:cs="Times New Roman"/>
          <w:sz w:val="24"/>
          <w:szCs w:val="24"/>
        </w:rPr>
        <w:t xml:space="preserve">a </w:t>
      </w:r>
      <w:r w:rsidR="00756FF6">
        <w:rPr>
          <w:rFonts w:ascii="Times New Roman" w:hAnsi="Times New Roman" w:cs="Times New Roman"/>
          <w:sz w:val="24"/>
          <w:szCs w:val="24"/>
        </w:rPr>
        <w:t xml:space="preserve">new </w:t>
      </w:r>
      <w:r w:rsidR="00AA7FE0" w:rsidRPr="00F962D0">
        <w:rPr>
          <w:rFonts w:ascii="Times New Roman" w:hAnsi="Times New Roman" w:cs="Times New Roman"/>
          <w:sz w:val="24"/>
          <w:szCs w:val="24"/>
        </w:rPr>
        <w:t>platform for</w:t>
      </w:r>
      <w:r w:rsidR="00E619DF">
        <w:rPr>
          <w:rFonts w:ascii="Times New Roman" w:hAnsi="Times New Roman" w:cs="Times New Roman"/>
          <w:sz w:val="24"/>
          <w:szCs w:val="24"/>
        </w:rPr>
        <w:t xml:space="preserve"> the</w:t>
      </w:r>
      <w:r w:rsidR="00AA7FE0" w:rsidRPr="00F962D0">
        <w:rPr>
          <w:rFonts w:ascii="Times New Roman" w:hAnsi="Times New Roman" w:cs="Times New Roman"/>
          <w:sz w:val="24"/>
          <w:szCs w:val="24"/>
        </w:rPr>
        <w:t xml:space="preserve"> </w:t>
      </w:r>
      <w:r w:rsidR="00E619DF">
        <w:rPr>
          <w:rFonts w:ascii="Times New Roman" w:hAnsi="Times New Roman" w:cs="Times New Roman"/>
          <w:sz w:val="24"/>
          <w:szCs w:val="24"/>
        </w:rPr>
        <w:t xml:space="preserve">further </w:t>
      </w:r>
      <w:r w:rsidR="00C875A2">
        <w:rPr>
          <w:rFonts w:ascii="Times New Roman" w:hAnsi="Times New Roman" w:cs="Times New Roman"/>
          <w:sz w:val="24"/>
          <w:szCs w:val="24"/>
        </w:rPr>
        <w:t>exploration of strong correlation physics</w:t>
      </w:r>
      <w:r w:rsidR="00AA7FE0">
        <w:rPr>
          <w:rFonts w:ascii="Times New Roman" w:hAnsi="Times New Roman" w:cs="Times New Roman"/>
          <w:sz w:val="24"/>
          <w:szCs w:val="24"/>
        </w:rPr>
        <w:t>.</w:t>
      </w:r>
    </w:p>
    <w:p w14:paraId="45025455" w14:textId="4ABA7E4A" w:rsidR="00C35175" w:rsidRPr="00F44AC6" w:rsidRDefault="00C35175" w:rsidP="00C35175">
      <w:pPr>
        <w:spacing w:line="360" w:lineRule="auto"/>
        <w:rPr>
          <w:rFonts w:ascii="Times New Roman" w:hAnsi="Times New Roman" w:cs="Times New Roman"/>
          <w:b/>
          <w:sz w:val="24"/>
          <w:szCs w:val="32"/>
        </w:rPr>
      </w:pPr>
      <w:r w:rsidRPr="00F44AC6">
        <w:rPr>
          <w:rFonts w:ascii="Times New Roman" w:hAnsi="Times New Roman" w:cs="Times New Roman"/>
          <w:b/>
          <w:sz w:val="24"/>
          <w:szCs w:val="32"/>
        </w:rPr>
        <w:t>Results</w:t>
      </w:r>
      <w:r w:rsidR="00FD476B" w:rsidRPr="00F44AC6">
        <w:rPr>
          <w:rFonts w:ascii="Times New Roman" w:hAnsi="Times New Roman" w:cs="Times New Roman"/>
          <w:b/>
          <w:sz w:val="24"/>
          <w:szCs w:val="32"/>
        </w:rPr>
        <w:t xml:space="preserve"> and </w:t>
      </w:r>
      <w:r w:rsidR="00FD476B" w:rsidRPr="00F44AC6">
        <w:rPr>
          <w:rFonts w:ascii="Times New Roman" w:hAnsi="Times New Roman" w:cs="Times New Roman"/>
          <w:b/>
          <w:sz w:val="24"/>
          <w:szCs w:val="24"/>
        </w:rPr>
        <w:t>d</w:t>
      </w:r>
      <w:r w:rsidR="00FD476B" w:rsidRPr="00F44AC6">
        <w:rPr>
          <w:rFonts w:ascii="Times New Roman" w:hAnsi="Times New Roman" w:cs="Times New Roman" w:hint="eastAsia"/>
          <w:b/>
          <w:sz w:val="24"/>
          <w:szCs w:val="24"/>
        </w:rPr>
        <w:t>iscussion</w:t>
      </w:r>
      <w:r w:rsidR="00F44AC6" w:rsidRPr="00F44AC6">
        <w:rPr>
          <w:rFonts w:ascii="Times New Roman" w:hAnsi="Times New Roman" w:cs="Times New Roman" w:hint="eastAsia"/>
          <w:b/>
          <w:sz w:val="24"/>
          <w:szCs w:val="24"/>
        </w:rPr>
        <w:t>s</w:t>
      </w:r>
    </w:p>
    <w:p w14:paraId="4DE305F7" w14:textId="36637939" w:rsidR="0006570E" w:rsidRDefault="009D08F1" w:rsidP="0006570E">
      <w:pPr>
        <w:spacing w:after="100" w:afterAutospacing="1" w:line="360" w:lineRule="auto"/>
        <w:ind w:firstLineChars="200" w:firstLine="48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1a illustrates the construction of a R3 triangular Mott insulating lattices</w:t>
      </w:r>
      <w:r w:rsidR="00BF3C29">
        <w:rPr>
          <w:rFonts w:ascii="Times New Roman" w:hAnsi="Times New Roman" w:cs="Times New Roman"/>
          <w:sz w:val="24"/>
          <w:szCs w:val="24"/>
        </w:rPr>
        <w:t xml:space="preserve"> </w:t>
      </w:r>
      <w:r w:rsidR="00FF12E0">
        <w:rPr>
          <w:rFonts w:ascii="Times New Roman" w:hAnsi="Times New Roman" w:cs="Times New Roman"/>
          <w:sz w:val="24"/>
          <w:szCs w:val="24"/>
        </w:rPr>
        <w:t xml:space="preserve">of </w:t>
      </w:r>
      <w:r w:rsidR="00BF3C29">
        <w:rPr>
          <w:rFonts w:ascii="Times New Roman" w:hAnsi="Times New Roman" w:cs="Times New Roman"/>
          <w:sz w:val="24"/>
          <w:szCs w:val="24"/>
        </w:rPr>
        <w:t xml:space="preserve">metal </w:t>
      </w:r>
      <w:r w:rsidR="00E12FF2">
        <w:rPr>
          <w:rFonts w:ascii="Times New Roman" w:hAnsi="Times New Roman" w:cs="Times New Roman"/>
          <w:sz w:val="24"/>
          <w:szCs w:val="24"/>
        </w:rPr>
        <w:t>ad</w:t>
      </w:r>
      <w:r w:rsidR="00BF3C29">
        <w:rPr>
          <w:rFonts w:ascii="Times New Roman" w:hAnsi="Times New Roman" w:cs="Times New Roman"/>
          <w:sz w:val="24"/>
          <w:szCs w:val="24"/>
        </w:rPr>
        <w:t>atoms adsorbed on semiconducting substrate, such as K/Si(111) and Sn/Si(111), etc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FF12E0">
        <w:rPr>
          <w:rFonts w:ascii="Times New Roman" w:hAnsi="Times New Roman" w:cs="Times New Roman"/>
          <w:sz w:val="24"/>
          <w:szCs w:val="24"/>
        </w:rPr>
        <w:t>I</w:t>
      </w:r>
      <w:r w:rsidR="00BF3C29">
        <w:rPr>
          <w:rFonts w:ascii="Times New Roman" w:hAnsi="Times New Roman" w:cs="Times New Roman"/>
          <w:sz w:val="24"/>
          <w:szCs w:val="24"/>
        </w:rPr>
        <w:t>n the</w:t>
      </w:r>
      <w:r w:rsidR="00262EDF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A23DE3">
        <w:rPr>
          <w:rFonts w:ascii="Times New Roman" w:hAnsi="Times New Roman" w:cs="Times New Roman"/>
          <w:sz w:val="24"/>
          <w:szCs w:val="24"/>
        </w:rPr>
        <w:t>Sn/Si(111)-</w:t>
      </w:r>
      <m:oMath>
        <m:r>
          <w:rPr>
            <w:rFonts w:ascii="Cambria Math" w:hAnsi="Cambria Math" w:cs="Times New Roman"/>
            <w:kern w:val="0"/>
            <w:sz w:val="24"/>
            <w:szCs w:val="24"/>
          </w:rPr>
          <m:t>(</m:t>
        </m:r>
        <m:rad>
          <m:radPr>
            <m:degHide m:val="1"/>
            <m:ctrlPr>
              <w:rPr>
                <w:rFonts w:ascii="Cambria Math" w:hAnsi="Cambria Math" w:cs="Times New Roman"/>
                <w:kern w:val="0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3</m:t>
            </m:r>
          </m:e>
        </m:rad>
        <m:r>
          <w:rPr>
            <w:rFonts w:ascii="Cambria Math" w:hAnsi="Cambria Math" w:cs="Times New Roman"/>
            <w:kern w:val="0"/>
            <w:sz w:val="24"/>
            <w:szCs w:val="24"/>
          </w:rPr>
          <m:t>×</m:t>
        </m:r>
        <m:rad>
          <m:radPr>
            <m:degHide m:val="1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3</m:t>
            </m:r>
          </m:e>
        </m:rad>
        <m:r>
          <w:rPr>
            <w:rFonts w:ascii="Cambria Math" w:hAnsi="Cambria Math" w:cs="Times New Roman"/>
            <w:kern w:val="0"/>
            <w:sz w:val="24"/>
            <w:szCs w:val="24"/>
          </w:rPr>
          <m:t>)R</m:t>
        </m:r>
        <m:sSup>
          <m:sSup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30</m:t>
            </m:r>
          </m:e>
          <m:sup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°</m:t>
            </m:r>
          </m:sup>
        </m:sSup>
      </m:oMath>
      <w:r w:rsidR="00BF3C29">
        <w:rPr>
          <w:rFonts w:ascii="Times New Roman" w:hAnsi="Times New Roman" w:cs="Times New Roman"/>
          <w:kern w:val="0"/>
          <w:sz w:val="24"/>
          <w:szCs w:val="24"/>
        </w:rPr>
        <w:t xml:space="preserve">, </w:t>
      </w:r>
      <w:r w:rsidR="005B2733">
        <w:rPr>
          <w:rFonts w:ascii="Times New Roman" w:hAnsi="Times New Roman" w:cs="Times New Roman"/>
          <w:kern w:val="0"/>
          <w:sz w:val="24"/>
          <w:szCs w:val="24"/>
        </w:rPr>
        <w:t>an Mott</w:t>
      </w:r>
      <w:del w:id="4" w:author="yuan qianqian" w:date="2020-09-21T20:23:00Z">
        <w:r w:rsidR="005B2733" w:rsidDel="00F620D6">
          <w:rPr>
            <w:rFonts w:ascii="Times New Roman" w:hAnsi="Times New Roman" w:cs="Times New Roman"/>
            <w:kern w:val="0"/>
            <w:sz w:val="24"/>
            <w:szCs w:val="24"/>
          </w:rPr>
          <w:delText xml:space="preserve"> </w:delText>
        </w:r>
        <w:r w:rsidR="00FF12E0" w:rsidDel="00F620D6">
          <w:rPr>
            <w:rFonts w:ascii="Times New Roman" w:hAnsi="Times New Roman" w:cs="Times New Roman"/>
            <w:kern w:val="0"/>
            <w:sz w:val="24"/>
            <w:szCs w:val="24"/>
          </w:rPr>
          <w:delText>insulator</w:delText>
        </w:r>
      </w:del>
      <w:r w:rsidR="00FF12E0">
        <w:rPr>
          <w:rFonts w:ascii="Times New Roman" w:hAnsi="Times New Roman" w:cs="Times New Roman"/>
          <w:kern w:val="0"/>
          <w:sz w:val="24"/>
          <w:szCs w:val="24"/>
        </w:rPr>
        <w:t xml:space="preserve"> transition</w:t>
      </w:r>
      <w:r w:rsidR="007D3D7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BF3C29">
        <w:rPr>
          <w:rFonts w:ascii="Times New Roman" w:hAnsi="Times New Roman" w:cs="Times New Roman" w:hint="eastAsia"/>
          <w:kern w:val="0"/>
          <w:sz w:val="24"/>
          <w:szCs w:val="24"/>
        </w:rPr>
        <w:t xml:space="preserve">was discovered </w:t>
      </w:r>
      <w:r w:rsidR="007D3D71">
        <w:rPr>
          <w:rFonts w:ascii="Times New Roman" w:hAnsi="Times New Roman" w:cs="Times New Roman"/>
          <w:kern w:val="0"/>
          <w:sz w:val="24"/>
          <w:szCs w:val="24"/>
        </w:rPr>
        <w:t xml:space="preserve">at low temperature. The </w:t>
      </w:r>
      <w:r w:rsidR="001D7261">
        <w:rPr>
          <w:rFonts w:ascii="Times New Roman" w:hAnsi="Times New Roman" w:cs="Times New Roman"/>
          <w:kern w:val="0"/>
          <w:sz w:val="24"/>
          <w:szCs w:val="24"/>
        </w:rPr>
        <w:t xml:space="preserve">moderate U and </w:t>
      </w:r>
      <w:r w:rsidR="00862BFE">
        <w:rPr>
          <w:rFonts w:ascii="Times New Roman" w:hAnsi="Times New Roman" w:cs="Times New Roman"/>
          <w:kern w:val="0"/>
          <w:sz w:val="24"/>
          <w:szCs w:val="24"/>
        </w:rPr>
        <w:t xml:space="preserve">narrow half-filled </w:t>
      </w:r>
      <w:r w:rsidR="00FC1016">
        <w:rPr>
          <w:rFonts w:ascii="Times New Roman" w:hAnsi="Times New Roman" w:cs="Times New Roman"/>
          <w:kern w:val="0"/>
          <w:sz w:val="24"/>
          <w:szCs w:val="24"/>
        </w:rPr>
        <w:t xml:space="preserve">surface state </w:t>
      </w:r>
      <w:r w:rsidR="00862BFE">
        <w:rPr>
          <w:rFonts w:ascii="Times New Roman" w:hAnsi="Times New Roman" w:cs="Times New Roman"/>
          <w:kern w:val="0"/>
          <w:sz w:val="24"/>
          <w:szCs w:val="24"/>
        </w:rPr>
        <w:t>band</w:t>
      </w:r>
      <w:r w:rsidR="005B2733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1D7261">
        <w:rPr>
          <w:rFonts w:ascii="Times New Roman" w:hAnsi="Times New Roman" w:cs="Times New Roman"/>
          <w:kern w:val="0"/>
          <w:sz w:val="24"/>
          <w:szCs w:val="24"/>
        </w:rPr>
        <w:t>collaboratively result</w:t>
      </w:r>
      <w:r w:rsidR="00FC1016">
        <w:rPr>
          <w:rFonts w:ascii="Times New Roman" w:hAnsi="Times New Roman" w:cs="Times New Roman"/>
          <w:kern w:val="0"/>
          <w:sz w:val="24"/>
          <w:szCs w:val="24"/>
        </w:rPr>
        <w:t xml:space="preserve"> in </w:t>
      </w:r>
      <w:r w:rsidR="005B2733">
        <w:rPr>
          <w:rFonts w:ascii="Times New Roman" w:hAnsi="Times New Roman" w:cs="Times New Roman"/>
          <w:kern w:val="0"/>
          <w:sz w:val="24"/>
          <w:szCs w:val="24"/>
        </w:rPr>
        <w:t>a</w:t>
      </w:r>
      <w:r w:rsidR="00F3052F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5B2733">
        <w:rPr>
          <w:rFonts w:ascii="Times New Roman" w:hAnsi="Times New Roman" w:cs="Times New Roman"/>
          <w:kern w:val="0"/>
          <w:sz w:val="24"/>
          <w:szCs w:val="24"/>
        </w:rPr>
        <w:t>Mott gap of ~ 40</w:t>
      </w:r>
      <w:r w:rsidR="007D3D7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5B2733">
        <w:rPr>
          <w:rFonts w:ascii="Times New Roman" w:hAnsi="Times New Roman" w:cs="Times New Roman"/>
          <w:kern w:val="0"/>
          <w:sz w:val="24"/>
          <w:szCs w:val="24"/>
        </w:rPr>
        <w:t>meV</w:t>
      </w:r>
      <w:r w:rsidR="00FF12E0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hyperlink w:anchor="_ENREF_35" w:tooltip="Modesti, 2007 #21" w:history="1">
        <w:r w:rsidR="00A06805">
          <w:rPr>
            <w:rFonts w:ascii="Times New Roman" w:hAnsi="Times New Roman" w:cs="Times New Roman"/>
            <w:kern w:val="0"/>
            <w:sz w:val="24"/>
            <w:szCs w:val="24"/>
          </w:rPr>
          <w:fldChar w:fldCharType="begin">
            <w:fldData xml:space="preserve">PEVuZE5vdGU+PENpdGU+PEF1dGhvcj5Nb2Rlc3RpPC9BdXRob3I+PFllYXI+MjAwNzwvWWVhcj48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==
</w:fldData>
          </w:fldChar>
        </w:r>
        <w:r w:rsidR="00A06805">
          <w:rPr>
            <w:rFonts w:ascii="Times New Roman" w:hAnsi="Times New Roman" w:cs="Times New Roman"/>
            <w:kern w:val="0"/>
            <w:sz w:val="24"/>
            <w:szCs w:val="24"/>
          </w:rPr>
          <w:instrText xml:space="preserve"> ADDIN EN.CITE </w:instrText>
        </w:r>
        <w:r w:rsidR="00A06805">
          <w:rPr>
            <w:rFonts w:ascii="Times New Roman" w:hAnsi="Times New Roman" w:cs="Times New Roman"/>
            <w:kern w:val="0"/>
            <w:sz w:val="24"/>
            <w:szCs w:val="24"/>
          </w:rPr>
          <w:fldChar w:fldCharType="begin">
            <w:fldData xml:space="preserve">PEVuZE5vdGU+PENpdGU+PEF1dGhvcj5Nb2Rlc3RpPC9BdXRob3I+PFllYXI+MjAwNzwvWWVhcj48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==
</w:fldData>
          </w:fldChar>
        </w:r>
        <w:r w:rsidR="00A06805">
          <w:rPr>
            <w:rFonts w:ascii="Times New Roman" w:hAnsi="Times New Roman" w:cs="Times New Roman"/>
            <w:kern w:val="0"/>
            <w:sz w:val="24"/>
            <w:szCs w:val="24"/>
          </w:rPr>
          <w:instrText xml:space="preserve"> ADDIN EN.CITE.DATA </w:instrText>
        </w:r>
        <w:r w:rsidR="00A06805">
          <w:rPr>
            <w:rFonts w:ascii="Times New Roman" w:hAnsi="Times New Roman" w:cs="Times New Roman"/>
            <w:kern w:val="0"/>
            <w:sz w:val="24"/>
            <w:szCs w:val="24"/>
          </w:rPr>
        </w:r>
        <w:r w:rsidR="00A06805">
          <w:rPr>
            <w:rFonts w:ascii="Times New Roman" w:hAnsi="Times New Roman" w:cs="Times New Roman"/>
            <w:kern w:val="0"/>
            <w:sz w:val="24"/>
            <w:szCs w:val="24"/>
          </w:rPr>
          <w:fldChar w:fldCharType="end"/>
        </w:r>
        <w:r w:rsidR="00A06805">
          <w:rPr>
            <w:rFonts w:ascii="Times New Roman" w:hAnsi="Times New Roman" w:cs="Times New Roman"/>
            <w:kern w:val="0"/>
            <w:sz w:val="24"/>
            <w:szCs w:val="24"/>
          </w:rPr>
        </w:r>
        <w:r w:rsidR="00A06805">
          <w:rPr>
            <w:rFonts w:ascii="Times New Roman" w:hAnsi="Times New Roman" w:cs="Times New Roman"/>
            <w:kern w:val="0"/>
            <w:sz w:val="24"/>
            <w:szCs w:val="24"/>
          </w:rPr>
          <w:fldChar w:fldCharType="separate"/>
        </w:r>
        <w:r w:rsidR="00A06805" w:rsidRPr="00A06805">
          <w:rPr>
            <w:rFonts w:ascii="Times New Roman" w:hAnsi="Times New Roman" w:cs="Times New Roman"/>
            <w:noProof/>
            <w:kern w:val="0"/>
            <w:sz w:val="24"/>
            <w:szCs w:val="24"/>
            <w:vertAlign w:val="superscript"/>
          </w:rPr>
          <w:t>35-37</w:t>
        </w:r>
        <w:r w:rsidR="00A06805">
          <w:rPr>
            <w:rFonts w:ascii="Times New Roman" w:hAnsi="Times New Roman" w:cs="Times New Roman"/>
            <w:kern w:val="0"/>
            <w:sz w:val="24"/>
            <w:szCs w:val="24"/>
          </w:rPr>
          <w:fldChar w:fldCharType="end"/>
        </w:r>
      </w:hyperlink>
      <w:r w:rsidR="00AA12F4">
        <w:rPr>
          <w:rFonts w:ascii="Times New Roman" w:hAnsi="Times New Roman" w:cs="Times New Roman"/>
          <w:kern w:val="0"/>
          <w:sz w:val="24"/>
          <w:szCs w:val="24"/>
        </w:rPr>
        <w:t>.</w:t>
      </w:r>
      <w:r w:rsidR="00AA12F4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="00545746">
        <w:rPr>
          <w:rFonts w:ascii="Times New Roman" w:hAnsi="Times New Roman" w:cs="Times New Roman"/>
          <w:kern w:val="0"/>
          <w:sz w:val="24"/>
          <w:szCs w:val="24"/>
        </w:rPr>
        <w:t xml:space="preserve">Based on </w:t>
      </w:r>
      <w:r w:rsidR="00E12FF2">
        <w:rPr>
          <w:rFonts w:ascii="Times New Roman" w:hAnsi="Times New Roman" w:cs="Times New Roman"/>
          <w:kern w:val="0"/>
          <w:sz w:val="24"/>
          <w:szCs w:val="24"/>
        </w:rPr>
        <w:t xml:space="preserve">such a </w:t>
      </w:r>
      <w:r w:rsidR="00FF12E0">
        <w:rPr>
          <w:rFonts w:ascii="Times New Roman" w:hAnsi="Times New Roman" w:cs="Times New Roman"/>
          <w:kern w:val="0"/>
          <w:sz w:val="24"/>
          <w:szCs w:val="24"/>
        </w:rPr>
        <w:t>triangular R3 template</w:t>
      </w:r>
      <w:r w:rsidR="00545746">
        <w:rPr>
          <w:rFonts w:ascii="Times New Roman" w:hAnsi="Times New Roman" w:cs="Times New Roman"/>
          <w:kern w:val="0"/>
          <w:sz w:val="24"/>
          <w:szCs w:val="24"/>
        </w:rPr>
        <w:t xml:space="preserve">, </w:t>
      </w:r>
      <w:r w:rsidR="00FF12E0">
        <w:rPr>
          <w:rFonts w:ascii="Times New Roman" w:hAnsi="Times New Roman" w:cs="Times New Roman"/>
          <w:kern w:val="0"/>
          <w:sz w:val="24"/>
          <w:szCs w:val="24"/>
        </w:rPr>
        <w:t>to rearrange or add</w:t>
      </w:r>
      <w:r w:rsidR="0054574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FF12E0">
        <w:rPr>
          <w:rFonts w:ascii="Times New Roman" w:hAnsi="Times New Roman" w:cs="Times New Roman"/>
          <w:kern w:val="0"/>
          <w:sz w:val="24"/>
          <w:szCs w:val="24"/>
        </w:rPr>
        <w:t xml:space="preserve">the metal </w:t>
      </w:r>
      <w:r w:rsidR="00545746">
        <w:rPr>
          <w:rFonts w:ascii="Times New Roman" w:hAnsi="Times New Roman" w:cs="Times New Roman"/>
          <w:kern w:val="0"/>
          <w:sz w:val="24"/>
          <w:szCs w:val="24"/>
        </w:rPr>
        <w:t xml:space="preserve">atoms to </w:t>
      </w:r>
      <w:r w:rsidR="00FF12E0">
        <w:rPr>
          <w:rFonts w:ascii="Times New Roman" w:hAnsi="Times New Roman" w:cs="Times New Roman"/>
          <w:kern w:val="0"/>
          <w:sz w:val="24"/>
          <w:szCs w:val="24"/>
        </w:rPr>
        <w:t xml:space="preserve">construct </w:t>
      </w:r>
      <w:r w:rsidR="00545746">
        <w:rPr>
          <w:rFonts w:ascii="Times New Roman" w:hAnsi="Times New Roman" w:cs="Times New Roman"/>
          <w:kern w:val="0"/>
          <w:sz w:val="24"/>
          <w:szCs w:val="24"/>
        </w:rPr>
        <w:t xml:space="preserve">new </w:t>
      </w:r>
      <w:r w:rsidR="00BC4374">
        <w:rPr>
          <w:rFonts w:ascii="Times New Roman" w:hAnsi="Times New Roman" w:cs="Times New Roman"/>
          <w:kern w:val="0"/>
          <w:sz w:val="24"/>
          <w:szCs w:val="24"/>
        </w:rPr>
        <w:t>superstructure</w:t>
      </w:r>
      <w:r w:rsidR="00FF12E0">
        <w:rPr>
          <w:rFonts w:ascii="Times New Roman" w:hAnsi="Times New Roman" w:cs="Times New Roman"/>
          <w:kern w:val="0"/>
          <w:sz w:val="24"/>
          <w:szCs w:val="24"/>
        </w:rPr>
        <w:t>s</w:t>
      </w:r>
      <w:r w:rsidR="00BC4374">
        <w:rPr>
          <w:rFonts w:ascii="Times New Roman" w:hAnsi="Times New Roman" w:cs="Times New Roman"/>
          <w:kern w:val="0"/>
          <w:sz w:val="24"/>
          <w:szCs w:val="24"/>
        </w:rPr>
        <w:t xml:space="preserve"> with </w:t>
      </w:r>
      <w:r w:rsidR="00FF12E0">
        <w:rPr>
          <w:rFonts w:ascii="Times New Roman" w:hAnsi="Times New Roman" w:cs="Times New Roman"/>
          <w:kern w:val="0"/>
          <w:sz w:val="24"/>
          <w:szCs w:val="24"/>
        </w:rPr>
        <w:t xml:space="preserve">a </w:t>
      </w:r>
      <w:r w:rsidR="00BC4374">
        <w:rPr>
          <w:rFonts w:ascii="Times New Roman" w:hAnsi="Times New Roman" w:cs="Times New Roman"/>
          <w:kern w:val="0"/>
          <w:sz w:val="24"/>
          <w:szCs w:val="24"/>
        </w:rPr>
        <w:t xml:space="preserve">larger </w:t>
      </w:r>
      <w:r w:rsidR="00FF12E0">
        <w:rPr>
          <w:rFonts w:ascii="Times New Roman" w:hAnsi="Times New Roman" w:cs="Times New Roman"/>
          <w:kern w:val="0"/>
          <w:sz w:val="24"/>
          <w:szCs w:val="24"/>
        </w:rPr>
        <w:t xml:space="preserve">lattice </w:t>
      </w:r>
      <w:r w:rsidR="00BC4374">
        <w:rPr>
          <w:rFonts w:ascii="Times New Roman" w:hAnsi="Times New Roman" w:cs="Times New Roman"/>
          <w:kern w:val="0"/>
          <w:sz w:val="24"/>
          <w:szCs w:val="24"/>
        </w:rPr>
        <w:t>periodicity</w:t>
      </w:r>
      <w:r w:rsidR="000F040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1B0807">
        <w:rPr>
          <w:rFonts w:ascii="Times New Roman" w:hAnsi="Times New Roman" w:cs="Times New Roman"/>
          <w:kern w:val="0"/>
          <w:sz w:val="24"/>
          <w:szCs w:val="24"/>
        </w:rPr>
        <w:t xml:space="preserve">might </w:t>
      </w:r>
      <w:r w:rsidR="00FF12E0">
        <w:rPr>
          <w:rFonts w:ascii="Times New Roman" w:hAnsi="Times New Roman" w:cs="Times New Roman"/>
          <w:kern w:val="0"/>
          <w:sz w:val="24"/>
          <w:szCs w:val="24"/>
        </w:rPr>
        <w:t>allow to</w:t>
      </w:r>
      <w:r w:rsidR="000F0409">
        <w:rPr>
          <w:rFonts w:ascii="Times New Roman" w:hAnsi="Times New Roman" w:cs="Times New Roman"/>
          <w:kern w:val="0"/>
          <w:sz w:val="24"/>
          <w:szCs w:val="24"/>
        </w:rPr>
        <w:t xml:space="preserve"> effectively tune </w:t>
      </w:r>
      <w:r w:rsidR="00FF12E0">
        <w:rPr>
          <w:rFonts w:ascii="Times New Roman" w:hAnsi="Times New Roman" w:cs="Times New Roman"/>
          <w:kern w:val="0"/>
          <w:sz w:val="24"/>
          <w:szCs w:val="24"/>
        </w:rPr>
        <w:t xml:space="preserve">the </w:t>
      </w:r>
      <w:r w:rsidR="000F0409">
        <w:rPr>
          <w:rFonts w:ascii="Times New Roman" w:hAnsi="Times New Roman" w:cs="Times New Roman"/>
          <w:kern w:val="0"/>
          <w:sz w:val="24"/>
          <w:szCs w:val="24"/>
        </w:rPr>
        <w:t>U/t</w:t>
      </w:r>
      <w:r w:rsidR="00FF12E0">
        <w:rPr>
          <w:rFonts w:ascii="Times New Roman" w:hAnsi="Times New Roman" w:cs="Times New Roman"/>
          <w:kern w:val="0"/>
          <w:sz w:val="24"/>
          <w:szCs w:val="24"/>
        </w:rPr>
        <w:t xml:space="preserve">. </w:t>
      </w:r>
      <w:r w:rsidR="00FF12E0" w:rsidRPr="00F620D6">
        <w:rPr>
          <w:rFonts w:ascii="Times New Roman" w:hAnsi="Times New Roman" w:cs="Times New Roman"/>
          <w:kern w:val="0"/>
          <w:sz w:val="24"/>
          <w:szCs w:val="24"/>
          <w:highlight w:val="cyan"/>
        </w:rPr>
        <w:t>A</w:t>
      </w:r>
      <w:r w:rsidR="00862BFE" w:rsidRPr="00F620D6">
        <w:rPr>
          <w:rFonts w:ascii="Times New Roman" w:hAnsi="Times New Roman" w:cs="Times New Roman"/>
          <w:kern w:val="0"/>
          <w:sz w:val="24"/>
          <w:szCs w:val="24"/>
          <w:highlight w:val="cyan"/>
        </w:rPr>
        <w:t xml:space="preserve">s illustrated </w:t>
      </w:r>
      <w:r w:rsidR="00862BFE" w:rsidRPr="00F620D6">
        <w:rPr>
          <w:rFonts w:ascii="Times New Roman" w:hAnsi="Times New Roman" w:cs="Times New Roman"/>
          <w:kern w:val="0"/>
          <w:sz w:val="24"/>
          <w:szCs w:val="24"/>
          <w:highlight w:val="cyan"/>
        </w:rPr>
        <w:lastRenderedPageBreak/>
        <w:t>in Fig.1</w:t>
      </w:r>
      <w:r w:rsidR="00FF12E0" w:rsidRPr="00F620D6">
        <w:rPr>
          <w:rFonts w:ascii="Times New Roman" w:hAnsi="Times New Roman" w:cs="Times New Roman"/>
          <w:kern w:val="0"/>
          <w:sz w:val="24"/>
          <w:szCs w:val="24"/>
          <w:highlight w:val="cyan"/>
        </w:rPr>
        <w:t>b</w:t>
      </w:r>
      <w:r w:rsidR="00862BFE" w:rsidRPr="00F620D6">
        <w:rPr>
          <w:rFonts w:ascii="Times New Roman" w:hAnsi="Times New Roman" w:cs="Times New Roman"/>
          <w:kern w:val="0"/>
          <w:sz w:val="24"/>
          <w:szCs w:val="24"/>
          <w:highlight w:val="cyan"/>
        </w:rPr>
        <w:t xml:space="preserve">, </w:t>
      </w:r>
      <w:r w:rsidR="00FF12E0" w:rsidRPr="00F620D6">
        <w:rPr>
          <w:rFonts w:ascii="Times New Roman" w:hAnsi="Times New Roman" w:cs="Times New Roman"/>
          <w:kern w:val="0"/>
          <w:sz w:val="24"/>
          <w:szCs w:val="24"/>
          <w:highlight w:val="cyan"/>
        </w:rPr>
        <w:t>clustering the metal atoms can make the electron orbitals more hybridized and localized [refs],</w:t>
      </w:r>
      <w:r w:rsidR="00FF12E0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FF12E0" w:rsidRPr="00FF12E0">
        <w:rPr>
          <w:rFonts w:ascii="Times New Roman" w:hAnsi="Times New Roman" w:cs="Times New Roman"/>
          <w:kern w:val="0"/>
          <w:sz w:val="24"/>
          <w:szCs w:val="24"/>
          <w:highlight w:val="yellow"/>
          <w:rPrChange w:id="5" w:author="scli" w:date="2020-09-16T21:32:00Z">
            <w:rPr>
              <w:rFonts w:ascii="Times New Roman" w:hAnsi="Times New Roman" w:cs="Times New Roman"/>
              <w:kern w:val="0"/>
              <w:sz w:val="24"/>
              <w:szCs w:val="24"/>
            </w:rPr>
          </w:rPrChange>
        </w:rPr>
        <w:t>[therefore the t or U can be</w:t>
      </w:r>
      <w:r w:rsidR="00FF12E0">
        <w:rPr>
          <w:rFonts w:ascii="Times New Roman" w:hAnsi="Times New Roman" w:cs="Times New Roman"/>
          <w:kern w:val="0"/>
          <w:sz w:val="24"/>
          <w:szCs w:val="24"/>
          <w:highlight w:val="yellow"/>
        </w:rPr>
        <w:t xml:space="preserve"> </w:t>
      </w:r>
      <w:r w:rsidR="00FF12E0" w:rsidRPr="00FF12E0">
        <w:rPr>
          <w:rFonts w:ascii="Times New Roman" w:hAnsi="Times New Roman" w:cs="Times New Roman"/>
          <w:kern w:val="0"/>
          <w:sz w:val="24"/>
          <w:szCs w:val="24"/>
          <w:highlight w:val="yellow"/>
          <w:rPrChange w:id="6" w:author="scli" w:date="2020-09-16T21:32:00Z">
            <w:rPr>
              <w:rFonts w:ascii="Times New Roman" w:hAnsi="Times New Roman" w:cs="Times New Roman"/>
              <w:kern w:val="0"/>
              <w:sz w:val="24"/>
              <w:szCs w:val="24"/>
            </w:rPr>
          </w:rPrChange>
        </w:rPr>
        <w:t>effectively tuned and how?]</w:t>
      </w:r>
      <w:r w:rsidR="00E12FF2" w:rsidRPr="00E12FF2">
        <w:rPr>
          <w:rFonts w:ascii="Times New Roman" w:hAnsi="Times New Roman" w:cs="Times New Roman"/>
          <w:kern w:val="0"/>
          <w:sz w:val="24"/>
          <w:szCs w:val="24"/>
          <w:highlight w:val="yellow"/>
          <w:rPrChange w:id="7" w:author="scli" w:date="2020-09-16T21:37:00Z">
            <w:rPr>
              <w:rFonts w:ascii="Times New Roman" w:hAnsi="Times New Roman" w:cs="Times New Roman"/>
              <w:kern w:val="0"/>
              <w:sz w:val="24"/>
              <w:szCs w:val="24"/>
            </w:rPr>
          </w:rPrChange>
        </w:rPr>
        <w:t>[large period</w:t>
      </w:r>
      <w:ins w:id="8" w:author="yuan qianqian" w:date="2020-09-23T14:41:00Z">
        <w:r w:rsidR="0050175A">
          <w:rPr>
            <w:rFonts w:ascii="Times New Roman" w:hAnsi="Times New Roman" w:cs="Times New Roman" w:hint="eastAsia"/>
            <w:kern w:val="0"/>
            <w:sz w:val="24"/>
            <w:szCs w:val="24"/>
            <w:highlight w:val="yellow"/>
          </w:rPr>
          <w:t>i</w:t>
        </w:r>
      </w:ins>
      <w:r w:rsidR="00E12FF2" w:rsidRPr="00E12FF2">
        <w:rPr>
          <w:rFonts w:ascii="Times New Roman" w:hAnsi="Times New Roman" w:cs="Times New Roman"/>
          <w:kern w:val="0"/>
          <w:sz w:val="24"/>
          <w:szCs w:val="24"/>
          <w:highlight w:val="yellow"/>
          <w:rPrChange w:id="9" w:author="scli" w:date="2020-09-16T21:37:00Z">
            <w:rPr>
              <w:rFonts w:ascii="Times New Roman" w:hAnsi="Times New Roman" w:cs="Times New Roman"/>
              <w:kern w:val="0"/>
              <w:sz w:val="24"/>
              <w:szCs w:val="24"/>
            </w:rPr>
          </w:rPrChange>
        </w:rPr>
        <w:t>city</w:t>
      </w:r>
      <w:r w:rsidR="00E12FF2" w:rsidRPr="00E12FF2">
        <w:rPr>
          <w:rFonts w:ascii="Times New Roman" w:hAnsi="Times New Roman" w:cs="Times New Roman" w:hint="eastAsia"/>
          <w:kern w:val="0"/>
          <w:sz w:val="24"/>
          <w:szCs w:val="24"/>
          <w:highlight w:val="yellow"/>
          <w:rPrChange w:id="10" w:author="scli" w:date="2020-09-16T21:37:00Z">
            <w:rPr>
              <w:rFonts w:ascii="Times New Roman" w:hAnsi="Times New Roman" w:cs="Times New Roman" w:hint="eastAsia"/>
              <w:kern w:val="0"/>
              <w:sz w:val="24"/>
              <w:szCs w:val="24"/>
            </w:rPr>
          </w:rPrChange>
        </w:rPr>
        <w:t>是否有啥作用？</w:t>
      </w:r>
      <w:r w:rsidR="00E12FF2" w:rsidRPr="00E12FF2">
        <w:rPr>
          <w:rFonts w:ascii="Times New Roman" w:hAnsi="Times New Roman" w:cs="Times New Roman"/>
          <w:kern w:val="0"/>
          <w:sz w:val="24"/>
          <w:szCs w:val="24"/>
          <w:highlight w:val="yellow"/>
          <w:rPrChange w:id="11" w:author="scli" w:date="2020-09-16T21:37:00Z">
            <w:rPr>
              <w:rFonts w:ascii="Times New Roman" w:hAnsi="Times New Roman" w:cs="Times New Roman"/>
              <w:kern w:val="0"/>
              <w:sz w:val="24"/>
              <w:szCs w:val="24"/>
            </w:rPr>
          </w:rPrChange>
        </w:rPr>
        <w:t>]</w:t>
      </w:r>
      <w:r w:rsidR="0050316A">
        <w:rPr>
          <w:rFonts w:ascii="Times New Roman" w:hAnsi="Times New Roman" w:cs="Times New Roman"/>
          <w:kern w:val="0"/>
          <w:sz w:val="24"/>
          <w:szCs w:val="24"/>
        </w:rPr>
        <w:t xml:space="preserve">. </w:t>
      </w:r>
      <w:r w:rsidR="00273AC3">
        <w:rPr>
          <w:rFonts w:ascii="Times New Roman" w:hAnsi="Times New Roman" w:cs="Times New Roman"/>
          <w:kern w:val="0"/>
          <w:sz w:val="24"/>
          <w:szCs w:val="24"/>
        </w:rPr>
        <w:t xml:space="preserve">Consequently, </w:t>
      </w:r>
      <w:r w:rsidR="002D4B96">
        <w:rPr>
          <w:rFonts w:ascii="Times New Roman" w:hAnsi="Times New Roman" w:cs="Times New Roman"/>
          <w:kern w:val="0"/>
          <w:sz w:val="24"/>
          <w:szCs w:val="24"/>
        </w:rPr>
        <w:t xml:space="preserve">a </w:t>
      </w:r>
      <w:r w:rsidR="00E12FF2">
        <w:rPr>
          <w:rFonts w:ascii="Times New Roman" w:hAnsi="Times New Roman" w:cs="Times New Roman"/>
          <w:kern w:val="0"/>
          <w:sz w:val="24"/>
          <w:szCs w:val="24"/>
        </w:rPr>
        <w:t xml:space="preserve">larger </w:t>
      </w:r>
      <w:r w:rsidR="002D4B96">
        <w:rPr>
          <w:rFonts w:ascii="Times New Roman" w:hAnsi="Times New Roman" w:cs="Times New Roman"/>
          <w:kern w:val="0"/>
          <w:sz w:val="24"/>
          <w:szCs w:val="24"/>
        </w:rPr>
        <w:t xml:space="preserve">Mott gap </w:t>
      </w:r>
      <w:r w:rsidR="00E12FF2">
        <w:rPr>
          <w:rFonts w:ascii="Times New Roman" w:hAnsi="Times New Roman" w:cs="Times New Roman"/>
          <w:kern w:val="0"/>
          <w:sz w:val="24"/>
          <w:szCs w:val="24"/>
        </w:rPr>
        <w:t>is expected to form</w:t>
      </w:r>
      <w:r w:rsidR="002D4B9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273AC3">
        <w:rPr>
          <w:rFonts w:ascii="Times New Roman" w:hAnsi="Times New Roman" w:cs="Times New Roman"/>
          <w:kern w:val="0"/>
          <w:sz w:val="24"/>
          <w:szCs w:val="24"/>
        </w:rPr>
        <w:t xml:space="preserve">on </w:t>
      </w:r>
      <w:r w:rsidR="00E12FF2">
        <w:rPr>
          <w:rFonts w:ascii="Times New Roman" w:hAnsi="Times New Roman" w:cs="Times New Roman"/>
          <w:kern w:val="0"/>
          <w:sz w:val="24"/>
          <w:szCs w:val="24"/>
        </w:rPr>
        <w:t xml:space="preserve">such a new </w:t>
      </w:r>
      <w:r w:rsidR="00273AC3">
        <w:rPr>
          <w:rFonts w:ascii="Times New Roman" w:hAnsi="Times New Roman" w:cs="Times New Roman"/>
          <w:kern w:val="0"/>
          <w:sz w:val="24"/>
          <w:szCs w:val="24"/>
        </w:rPr>
        <w:t>reconstructed surface</w:t>
      </w:r>
      <w:r w:rsidR="00273AC3">
        <w:rPr>
          <w:rFonts w:ascii="Times New Roman" w:hAnsi="Times New Roman" w:cs="Times New Roman" w:hint="eastAsia"/>
          <w:kern w:val="0"/>
          <w:sz w:val="24"/>
          <w:szCs w:val="24"/>
        </w:rPr>
        <w:t>.</w:t>
      </w:r>
    </w:p>
    <w:p w14:paraId="30F9DD20" w14:textId="355FA62D" w:rsidR="008E7B81" w:rsidRDefault="0006570E" w:rsidP="0006570E">
      <w:pPr>
        <w:spacing w:after="100" w:afterAutospacing="1" w:line="360" w:lineRule="auto"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Follow</w:t>
      </w:r>
      <w:r w:rsidR="00E12FF2">
        <w:rPr>
          <w:rFonts w:ascii="Times New Roman" w:eastAsia="宋体" w:hAnsi="Times New Roman" w:cs="Times New Roman"/>
          <w:kern w:val="0"/>
          <w:sz w:val="24"/>
          <w:szCs w:val="24"/>
        </w:rPr>
        <w:t>ing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this </w:t>
      </w:r>
      <w:r w:rsidR="00D1682F">
        <w:rPr>
          <w:rFonts w:ascii="Times New Roman" w:eastAsia="宋体" w:hAnsi="Times New Roman" w:cs="Times New Roman"/>
          <w:kern w:val="0"/>
          <w:sz w:val="24"/>
          <w:szCs w:val="24"/>
        </w:rPr>
        <w:t>scenario</w:t>
      </w:r>
      <w:r w:rsidR="00C60302" w:rsidRPr="00C60302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1E7F31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we </w:t>
      </w:r>
      <w:r w:rsidR="001E7F31">
        <w:rPr>
          <w:rFonts w:ascii="Times New Roman" w:eastAsia="宋体" w:hAnsi="Times New Roman" w:cs="Times New Roman"/>
          <w:kern w:val="0"/>
          <w:sz w:val="24"/>
          <w:szCs w:val="24"/>
        </w:rPr>
        <w:t xml:space="preserve">intend to </w:t>
      </w:r>
      <w:r w:rsidR="002016E6">
        <w:rPr>
          <w:rFonts w:ascii="Times New Roman" w:eastAsia="宋体" w:hAnsi="Times New Roman" w:cs="Times New Roman" w:hint="eastAsia"/>
          <w:kern w:val="0"/>
          <w:sz w:val="24"/>
          <w:szCs w:val="24"/>
        </w:rPr>
        <w:t>experimentally</w:t>
      </w:r>
      <w:r w:rsidR="002016E6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1E7F31">
        <w:rPr>
          <w:rFonts w:ascii="Times New Roman" w:eastAsia="宋体" w:hAnsi="Times New Roman" w:cs="Times New Roman"/>
          <w:kern w:val="0"/>
          <w:sz w:val="24"/>
          <w:szCs w:val="24"/>
        </w:rPr>
        <w:t xml:space="preserve">develop </w:t>
      </w:r>
      <w:r w:rsidR="0076165B">
        <w:rPr>
          <w:rFonts w:ascii="Times New Roman" w:eastAsia="宋体" w:hAnsi="Times New Roman" w:cs="Times New Roman"/>
          <w:kern w:val="0"/>
          <w:sz w:val="24"/>
          <w:szCs w:val="24"/>
        </w:rPr>
        <w:t>such</w:t>
      </w:r>
      <w:r w:rsidR="00E12FF2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1E7F31">
        <w:rPr>
          <w:rFonts w:ascii="Times New Roman" w:eastAsia="宋体" w:hAnsi="Times New Roman" w:cs="Times New Roman"/>
          <w:kern w:val="0"/>
          <w:sz w:val="24"/>
          <w:szCs w:val="24"/>
        </w:rPr>
        <w:t xml:space="preserve">new </w:t>
      </w:r>
      <w:r w:rsidR="0076165B">
        <w:rPr>
          <w:rFonts w:ascii="Times New Roman" w:eastAsia="宋体" w:hAnsi="Times New Roman" w:cs="Times New Roman"/>
          <w:kern w:val="0"/>
          <w:sz w:val="24"/>
          <w:szCs w:val="24"/>
        </w:rPr>
        <w:t>artificial super</w:t>
      </w:r>
      <w:r w:rsidR="001E7F31">
        <w:rPr>
          <w:rFonts w:ascii="Times New Roman" w:eastAsia="宋体" w:hAnsi="Times New Roman" w:cs="Times New Roman"/>
          <w:kern w:val="0"/>
          <w:sz w:val="24"/>
          <w:szCs w:val="24"/>
        </w:rPr>
        <w:t>structur</w:t>
      </w:r>
      <w:r w:rsidR="00ED7908">
        <w:rPr>
          <w:rFonts w:ascii="Times New Roman" w:eastAsia="宋体" w:hAnsi="Times New Roman" w:cs="Times New Roman"/>
          <w:kern w:val="0"/>
          <w:sz w:val="24"/>
          <w:szCs w:val="24"/>
        </w:rPr>
        <w:t>es on the base template of Sn/Si(111)-</w:t>
      </w:r>
      <m:oMath>
        <m:r>
          <w:rPr>
            <w:rFonts w:ascii="Cambria Math" w:hAnsi="Cambria Math" w:cs="Times New Roman"/>
            <w:kern w:val="0"/>
            <w:sz w:val="24"/>
            <w:szCs w:val="24"/>
          </w:rPr>
          <m:t>(</m:t>
        </m:r>
        <m:rad>
          <m:radPr>
            <m:degHide m:val="1"/>
            <m:ctrlPr>
              <w:rPr>
                <w:rFonts w:ascii="Cambria Math" w:hAnsi="Cambria Math" w:cs="Times New Roman"/>
                <w:kern w:val="0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3</m:t>
            </m:r>
          </m:e>
        </m:rad>
        <m:r>
          <w:rPr>
            <w:rFonts w:ascii="Cambria Math" w:hAnsi="Cambria Math" w:cs="Times New Roman"/>
            <w:kern w:val="0"/>
            <w:sz w:val="24"/>
            <w:szCs w:val="24"/>
          </w:rPr>
          <m:t>×</m:t>
        </m:r>
        <m:rad>
          <m:radPr>
            <m:degHide m:val="1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3</m:t>
            </m:r>
          </m:e>
        </m:rad>
        <m:r>
          <w:rPr>
            <w:rFonts w:ascii="Cambria Math" w:hAnsi="Cambria Math" w:cs="Times New Roman"/>
            <w:kern w:val="0"/>
            <w:sz w:val="24"/>
            <w:szCs w:val="24"/>
          </w:rPr>
          <m:t>)R</m:t>
        </m:r>
        <m:sSup>
          <m:sSup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30</m:t>
            </m:r>
          </m:e>
          <m:sup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°</m:t>
            </m:r>
          </m:sup>
        </m:sSup>
      </m:oMath>
      <w:r w:rsidR="00ED7908">
        <w:rPr>
          <w:rFonts w:ascii="Times New Roman" w:eastAsia="宋体" w:hAnsi="Times New Roman" w:cs="Times New Roman"/>
          <w:kern w:val="0"/>
          <w:sz w:val="24"/>
          <w:szCs w:val="24"/>
        </w:rPr>
        <w:t>. As s</w:t>
      </w:r>
      <w:r w:rsidR="009A6BFF">
        <w:rPr>
          <w:rFonts w:ascii="Times New Roman" w:eastAsia="宋体" w:hAnsi="Times New Roman" w:cs="Times New Roman"/>
          <w:kern w:val="0"/>
          <w:sz w:val="24"/>
          <w:szCs w:val="24"/>
        </w:rPr>
        <w:t xml:space="preserve">hown in </w:t>
      </w:r>
      <w:r w:rsidR="00A0164E">
        <w:rPr>
          <w:rFonts w:ascii="Times New Roman" w:eastAsia="宋体" w:hAnsi="Times New Roman" w:cs="Times New Roman"/>
          <w:kern w:val="0"/>
          <w:sz w:val="24"/>
          <w:szCs w:val="24"/>
        </w:rPr>
        <w:t xml:space="preserve">Fig. </w:t>
      </w:r>
      <w:r w:rsidR="009A6BFF">
        <w:rPr>
          <w:rFonts w:ascii="Times New Roman" w:eastAsia="宋体" w:hAnsi="Times New Roman" w:cs="Times New Roman"/>
          <w:kern w:val="0"/>
          <w:sz w:val="24"/>
          <w:szCs w:val="24"/>
        </w:rPr>
        <w:t>1a-c,</w:t>
      </w:r>
      <w:r w:rsidR="009A6BFF" w:rsidRPr="00BE3EA7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571234">
        <w:rPr>
          <w:rFonts w:ascii="Times New Roman" w:eastAsia="宋体" w:hAnsi="Times New Roman" w:cs="Times New Roman"/>
          <w:kern w:val="0"/>
          <w:sz w:val="24"/>
          <w:szCs w:val="24"/>
        </w:rPr>
        <w:t xml:space="preserve">by adjusting the Sn coverage and growth temperature, </w:t>
      </w:r>
      <w:r w:rsidR="003F44EC">
        <w:rPr>
          <w:rFonts w:ascii="Times New Roman" w:eastAsia="宋体" w:hAnsi="Times New Roman" w:cs="Times New Roman"/>
          <w:kern w:val="0"/>
          <w:sz w:val="24"/>
          <w:szCs w:val="24"/>
        </w:rPr>
        <w:t xml:space="preserve">three </w:t>
      </w:r>
      <w:r w:rsidR="00F54862">
        <w:rPr>
          <w:rFonts w:ascii="Times New Roman" w:eastAsia="宋体" w:hAnsi="Times New Roman" w:cs="Times New Roman"/>
          <w:kern w:val="0"/>
          <w:sz w:val="24"/>
          <w:szCs w:val="24"/>
        </w:rPr>
        <w:t xml:space="preserve">well-ordered </w:t>
      </w:r>
      <w:r w:rsidR="009A6BFF">
        <w:rPr>
          <w:rFonts w:ascii="Times New Roman" w:eastAsia="宋体" w:hAnsi="Times New Roman" w:cs="Times New Roman"/>
          <w:kern w:val="0"/>
          <w:sz w:val="24"/>
          <w:szCs w:val="24"/>
        </w:rPr>
        <w:t>superstructures</w:t>
      </w:r>
      <w:r w:rsidR="0076165B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3F44EC" w:rsidRPr="00C60302">
        <w:rPr>
          <w:rFonts w:ascii="Times New Roman" w:eastAsia="宋体" w:hAnsi="Times New Roman" w:cs="Times New Roman"/>
          <w:kern w:val="0"/>
          <w:sz w:val="24"/>
          <w:szCs w:val="24"/>
        </w:rPr>
        <w:t xml:space="preserve">are </w:t>
      </w:r>
      <w:r w:rsidR="003F44EC">
        <w:rPr>
          <w:rFonts w:ascii="Times New Roman" w:eastAsia="宋体" w:hAnsi="Times New Roman" w:cs="Times New Roman"/>
          <w:kern w:val="0"/>
          <w:sz w:val="24"/>
          <w:szCs w:val="24"/>
        </w:rPr>
        <w:t>formed</w:t>
      </w:r>
      <w:r w:rsidR="0076165B">
        <w:rPr>
          <w:rFonts w:ascii="Times New Roman" w:eastAsia="宋体" w:hAnsi="Times New Roman" w:cs="Times New Roman"/>
          <w:kern w:val="0"/>
          <w:sz w:val="24"/>
          <w:szCs w:val="24"/>
        </w:rPr>
        <w:t xml:space="preserve">, </w:t>
      </w:r>
      <w:r w:rsidR="003F44EC">
        <w:rPr>
          <w:rFonts w:ascii="Times New Roman" w:eastAsia="宋体" w:hAnsi="Times New Roman" w:cs="Times New Roman"/>
          <w:kern w:val="0"/>
          <w:sz w:val="24"/>
          <w:szCs w:val="24"/>
        </w:rPr>
        <w:t>which are</w:t>
      </w:r>
      <w:r w:rsidR="00F54862">
        <w:rPr>
          <w:rFonts w:ascii="Times New Roman" w:eastAsia="宋体" w:hAnsi="Times New Roman" w:cs="Times New Roman"/>
          <w:kern w:val="0"/>
          <w:sz w:val="24"/>
          <w:szCs w:val="24"/>
        </w:rPr>
        <w:t xml:space="preserve"> hitherto undiscovered</w:t>
      </w:r>
      <w:r w:rsidR="007A2411">
        <w:rPr>
          <w:rFonts w:ascii="Times New Roman" w:eastAsia="宋体" w:hAnsi="Times New Roman" w:cs="Times New Roman"/>
          <w:kern w:val="0"/>
          <w:sz w:val="24"/>
          <w:szCs w:val="24"/>
        </w:rPr>
        <w:t xml:space="preserve">. </w:t>
      </w:r>
      <w:r w:rsidR="0076165B">
        <w:rPr>
          <w:rFonts w:ascii="Times New Roman" w:eastAsia="宋体" w:hAnsi="Times New Roman" w:cs="Times New Roman"/>
          <w:kern w:val="0"/>
          <w:sz w:val="24"/>
          <w:szCs w:val="24"/>
        </w:rPr>
        <w:t xml:space="preserve">The three new structures </w:t>
      </w:r>
      <w:r w:rsidR="00ED7908">
        <w:rPr>
          <w:rFonts w:ascii="Times New Roman" w:eastAsia="宋体" w:hAnsi="Times New Roman" w:cs="Times New Roman"/>
          <w:kern w:val="0"/>
          <w:sz w:val="24"/>
          <w:szCs w:val="24"/>
        </w:rPr>
        <w:t xml:space="preserve">all </w:t>
      </w:r>
      <w:r w:rsidR="0076165B">
        <w:rPr>
          <w:rFonts w:ascii="Times New Roman" w:eastAsia="宋体" w:hAnsi="Times New Roman" w:cs="Times New Roman"/>
          <w:kern w:val="0"/>
          <w:sz w:val="24"/>
          <w:szCs w:val="24"/>
        </w:rPr>
        <w:t xml:space="preserve">host the </w:t>
      </w:r>
      <w:r w:rsidR="00ED7908">
        <w:rPr>
          <w:rFonts w:ascii="Times New Roman" w:eastAsia="宋体" w:hAnsi="Times New Roman" w:cs="Times New Roman"/>
          <w:kern w:val="0"/>
          <w:sz w:val="24"/>
          <w:szCs w:val="24"/>
        </w:rPr>
        <w:t xml:space="preserve">large lattice periodicity, </w:t>
      </w:r>
      <m:oMath>
        <m:d>
          <m:dPr>
            <m:ctrlPr>
              <w:ins w:id="12" w:author="yuan qianqian" w:date="2020-09-22T13:29:00Z">
                <w:rPr>
                  <w:rFonts w:ascii="Cambria Math" w:eastAsia="宋体" w:hAnsi="Cambria Math" w:cs="Times New Roman"/>
                  <w:kern w:val="0"/>
                  <w:sz w:val="24"/>
                  <w:szCs w:val="24"/>
                </w:rPr>
              </w:ins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ins w:id="13" w:author="yuan qianqian" w:date="2020-09-22T13:29:00Z">
                    <w:rPr>
                      <w:rFonts w:ascii="Cambria Math" w:eastAsia="宋体" w:hAnsi="Cambria Math" w:cs="Times New Roman"/>
                      <w:i/>
                      <w:kern w:val="0"/>
                      <w:sz w:val="24"/>
                      <w:szCs w:val="24"/>
                    </w:rPr>
                  </w:ins>
                </m:ctrlPr>
              </m:mPr>
              <m:mr>
                <m:e>
                  <m:box>
                    <m:boxPr>
                      <m:opEmu m:val="1"/>
                      <m:ctrlPr>
                        <w:ins w:id="14" w:author="yuan qianqian" w:date="2020-09-22T13:29:00Z">
                          <w:rPr>
                            <w:rFonts w:ascii="Cambria Math" w:eastAsia="宋体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w:ins>
                      </m:ctrlPr>
                    </m:boxPr>
                    <m:e>
                      <m:acc>
                        <m:accPr>
                          <m:chr m:val="⃑"/>
                          <m:ctrlPr>
                            <w:ins w:id="15" w:author="yuan qianqian" w:date="2020-09-22T13:29:00Z">
                              <w:rPr>
                                <w:rFonts w:ascii="Cambria Math" w:eastAsia="宋体" w:hAnsi="Cambria Math" w:cs="Times New Roman"/>
                                <w:i/>
                                <w:kern w:val="0"/>
                                <w:sz w:val="24"/>
                                <w:szCs w:val="24"/>
                              </w:rPr>
                            </w:ins>
                          </m:ctrlPr>
                        </m:accPr>
                        <m:e>
                          <m:sSub>
                            <m:sSubPr>
                              <m:ctrlPr>
                                <w:ins w:id="16" w:author="yuan qianqian" w:date="2020-09-22T13:29:00Z">
                                  <w:rPr>
                                    <w:rFonts w:ascii="Cambria Math" w:eastAsia="宋体" w:hAnsi="Cambria Math" w:cs="Times New Roman"/>
                                    <w:i/>
                                    <w:kern w:val="0"/>
                                    <w:sz w:val="24"/>
                                    <w:szCs w:val="24"/>
                                  </w:rPr>
                                </w:ins>
                              </m:ctrlPr>
                            </m:sSubPr>
                            <m:e>
                              <m:r>
                                <w:ins w:id="17" w:author="yuan qianqian" w:date="2020-09-22T13:29:00Z">
                                  <w:rPr>
                                    <w:rFonts w:ascii="Cambria Math" w:eastAsia="宋体" w:hAnsi="Cambria Math" w:cs="Times New Roman" w:hint="eastAsia"/>
                                    <w:kern w:val="0"/>
                                    <w:sz w:val="24"/>
                                    <w:szCs w:val="24"/>
                                  </w:rPr>
                                  <m:t>a</m:t>
                                </w:ins>
                              </m:r>
                            </m:e>
                            <m:sub>
                              <m:r>
                                <w:ins w:id="18" w:author="yuan qianqian" w:date="2020-09-22T13:29:00Z">
                                  <m:rPr>
                                    <m:nor/>
                                  </m:rPr>
                                  <w:rPr>
                                    <w:rFonts w:ascii="Cambria Math" w:eastAsia="宋体" w:hAnsi="Cambria Math" w:cs="Times New Roman"/>
                                    <w:kern w:val="0"/>
                                    <w:sz w:val="24"/>
                                    <w:szCs w:val="24"/>
                                  </w:rPr>
                                  <m:t>1</m:t>
                                </w:ins>
                              </m:r>
                            </m:sub>
                          </m:sSub>
                        </m:e>
                      </m:acc>
                    </m:e>
                  </m:box>
                </m:e>
              </m:mr>
              <m:mr>
                <m:e>
                  <m:box>
                    <m:boxPr>
                      <m:opEmu m:val="1"/>
                      <m:ctrlPr>
                        <w:ins w:id="19" w:author="yuan qianqian" w:date="2020-09-22T13:29:00Z">
                          <w:rPr>
                            <w:rFonts w:ascii="Cambria Math" w:eastAsia="宋体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w:ins>
                      </m:ctrlPr>
                    </m:boxPr>
                    <m:e>
                      <m:acc>
                        <m:accPr>
                          <m:chr m:val="⃑"/>
                          <m:ctrlPr>
                            <w:ins w:id="20" w:author="yuan qianqian" w:date="2020-09-22T13:29:00Z">
                              <w:rPr>
                                <w:rFonts w:ascii="Cambria Math" w:eastAsia="宋体" w:hAnsi="Cambria Math" w:cs="Times New Roman"/>
                                <w:i/>
                                <w:kern w:val="0"/>
                                <w:sz w:val="24"/>
                                <w:szCs w:val="24"/>
                              </w:rPr>
                            </w:ins>
                          </m:ctrlPr>
                        </m:accPr>
                        <m:e>
                          <m:sSub>
                            <m:sSubPr>
                              <m:ctrlPr>
                                <w:ins w:id="21" w:author="yuan qianqian" w:date="2020-09-22T13:29:00Z">
                                  <w:rPr>
                                    <w:rFonts w:ascii="Cambria Math" w:eastAsia="宋体" w:hAnsi="Cambria Math" w:cs="Times New Roman"/>
                                    <w:i/>
                                    <w:kern w:val="0"/>
                                    <w:sz w:val="24"/>
                                    <w:szCs w:val="24"/>
                                  </w:rPr>
                                </w:ins>
                              </m:ctrlPr>
                            </m:sSubPr>
                            <m:e>
                              <m:r>
                                <w:ins w:id="22" w:author="yuan qianqian" w:date="2020-09-22T13:29:00Z">
                                  <w:rPr>
                                    <w:rFonts w:ascii="Cambria Math" w:eastAsia="宋体" w:hAnsi="Cambria Math" w:cs="Times New Roman"/>
                                    <w:kern w:val="0"/>
                                    <w:sz w:val="24"/>
                                    <w:szCs w:val="24"/>
                                  </w:rPr>
                                  <m:t>b</m:t>
                                </w:ins>
                              </m:r>
                            </m:e>
                            <m:sub>
                              <m:r>
                                <w:ins w:id="23" w:author="yuan qianqian" w:date="2020-09-22T13:29:00Z">
                                  <m:rPr>
                                    <m:nor/>
                                  </m:rPr>
                                  <w:rPr>
                                    <w:rFonts w:ascii="Cambria Math" w:eastAsia="宋体" w:hAnsi="Cambria Math" w:cs="Times New Roman"/>
                                    <w:kern w:val="0"/>
                                    <w:sz w:val="24"/>
                                    <w:szCs w:val="24"/>
                                  </w:rPr>
                                  <m:t>1</m:t>
                                </w:ins>
                              </m:r>
                            </m:sub>
                          </m:sSub>
                        </m:e>
                      </m:acc>
                    </m:e>
                  </m:box>
                </m:e>
              </m:mr>
            </m:m>
          </m:e>
        </m:d>
        <m:r>
          <w:ins w:id="24" w:author="yuan qianqian" w:date="2020-09-22T13:29:00Z">
            <w:rPr>
              <w:rFonts w:ascii="Cambria Math" w:eastAsia="宋体" w:hAnsi="Cambria Math" w:cs="Times New Roman"/>
              <w:kern w:val="0"/>
              <w:sz w:val="24"/>
              <w:szCs w:val="24"/>
            </w:rPr>
            <m:t>=</m:t>
          </w:ins>
        </m:r>
        <m:d>
          <m:dPr>
            <m:ctrlPr>
              <w:ins w:id="25" w:author="yuan qianqian" w:date="2020-09-22T13:29:00Z">
                <w:rPr>
                  <w:rFonts w:ascii="Cambria Math" w:eastAsia="宋体" w:hAnsi="Cambria Math" w:cs="Times New Roman"/>
                  <w:i/>
                  <w:kern w:val="0"/>
                  <w:sz w:val="24"/>
                  <w:szCs w:val="24"/>
                </w:rPr>
              </w:ins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ins w:id="26" w:author="yuan qianqian" w:date="2020-09-22T13:29:00Z">
                    <w:rPr>
                      <w:rFonts w:ascii="Cambria Math" w:eastAsia="宋体" w:hAnsi="Cambria Math" w:cs="Times New Roman"/>
                      <w:i/>
                      <w:kern w:val="0"/>
                      <w:sz w:val="24"/>
                      <w:szCs w:val="24"/>
                    </w:rPr>
                  </w:ins>
                </m:ctrlPr>
              </m:mPr>
              <m:mr>
                <m:e>
                  <m:r>
                    <w:ins w:id="27" w:author="yuan qianqian" w:date="2020-09-22T13:29:00Z">
                      <w:rPr>
                        <w:rFonts w:ascii="Cambria Math" w:eastAsia="宋体" w:hAnsi="Cambria Math" w:cs="Times New Roman"/>
                        <w:kern w:val="0"/>
                        <w:sz w:val="24"/>
                        <w:szCs w:val="24"/>
                      </w:rPr>
                      <m:t>6</m:t>
                    </w:ins>
                  </m:r>
                </m:e>
                <m:e>
                  <m:r>
                    <w:ins w:id="28" w:author="yuan qianqian" w:date="2020-09-22T13:29:00Z">
                      <w:rPr>
                        <w:rFonts w:ascii="Cambria Math" w:eastAsia="宋体" w:hAnsi="Cambria Math" w:cs="Times New Roman"/>
                        <w:kern w:val="0"/>
                        <w:sz w:val="24"/>
                        <w:szCs w:val="24"/>
                      </w:rPr>
                      <m:t>3</m:t>
                    </w:ins>
                  </m:r>
                </m:e>
              </m:mr>
              <m:mr>
                <m:e>
                  <m:r>
                    <w:ins w:id="29" w:author="yuan qianqian" w:date="2020-09-22T13:29:00Z">
                      <w:rPr>
                        <w:rFonts w:ascii="Cambria Math" w:eastAsia="宋体" w:hAnsi="Cambria Math" w:cs="Times New Roman"/>
                        <w:kern w:val="0"/>
                        <w:sz w:val="24"/>
                        <w:szCs w:val="24"/>
                      </w:rPr>
                      <m:t>-3</m:t>
                    </w:ins>
                  </m:r>
                </m:e>
                <m:e>
                  <m:r>
                    <w:ins w:id="30" w:author="yuan qianqian" w:date="2020-09-22T13:29:00Z">
                      <w:rPr>
                        <w:rFonts w:ascii="Cambria Math" w:eastAsia="宋体" w:hAnsi="Cambria Math" w:cs="Times New Roman"/>
                        <w:kern w:val="0"/>
                        <w:sz w:val="24"/>
                        <w:szCs w:val="24"/>
                      </w:rPr>
                      <m:t>9</m:t>
                    </w:ins>
                  </m:r>
                </m:e>
              </m:mr>
            </m:m>
          </m:e>
        </m:d>
        <m:d>
          <m:dPr>
            <m:ctrlPr>
              <w:ins w:id="31" w:author="yuan qianqian" w:date="2020-09-22T13:29:00Z">
                <w:rPr>
                  <w:rFonts w:ascii="Cambria Math" w:eastAsia="宋体" w:hAnsi="Cambria Math" w:cs="Times New Roman"/>
                  <w:i/>
                  <w:kern w:val="0"/>
                  <w:sz w:val="24"/>
                  <w:szCs w:val="24"/>
                </w:rPr>
              </w:ins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ins w:id="32" w:author="yuan qianqian" w:date="2020-09-22T13:29:00Z">
                    <w:rPr>
                      <w:rFonts w:ascii="Cambria Math" w:eastAsia="宋体" w:hAnsi="Cambria Math" w:cs="Times New Roman"/>
                      <w:i/>
                      <w:kern w:val="0"/>
                      <w:sz w:val="24"/>
                      <w:szCs w:val="24"/>
                    </w:rPr>
                  </w:ins>
                </m:ctrlPr>
              </m:mPr>
              <m:mr>
                <m:e>
                  <m:box>
                    <m:boxPr>
                      <m:opEmu m:val="1"/>
                      <m:ctrlPr>
                        <w:ins w:id="33" w:author="yuan qianqian" w:date="2020-09-22T13:29:00Z">
                          <w:rPr>
                            <w:rFonts w:ascii="Cambria Math" w:eastAsia="宋体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w:ins>
                      </m:ctrlPr>
                    </m:boxPr>
                    <m:e>
                      <m:acc>
                        <m:accPr>
                          <m:chr m:val="⃑"/>
                          <m:ctrlPr>
                            <w:ins w:id="34" w:author="yuan qianqian" w:date="2020-09-22T13:29:00Z">
                              <w:rPr>
                                <w:rFonts w:ascii="Cambria Math" w:eastAsia="宋体" w:hAnsi="Cambria Math" w:cs="Times New Roman"/>
                                <w:i/>
                                <w:kern w:val="0"/>
                                <w:sz w:val="24"/>
                                <w:szCs w:val="24"/>
                              </w:rPr>
                            </w:ins>
                          </m:ctrlPr>
                        </m:accPr>
                        <m:e>
                          <m:r>
                            <w:ins w:id="35" w:author="yuan qianqian" w:date="2020-09-22T13:29:00Z">
                              <w:rPr>
                                <w:rFonts w:ascii="Cambria Math" w:eastAsia="宋体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a</m:t>
                            </w:ins>
                          </m:r>
                        </m:e>
                      </m:acc>
                    </m:e>
                  </m:box>
                </m:e>
              </m:mr>
              <m:mr>
                <m:e>
                  <m:box>
                    <m:boxPr>
                      <m:opEmu m:val="1"/>
                      <m:ctrlPr>
                        <w:ins w:id="36" w:author="yuan qianqian" w:date="2020-09-22T13:29:00Z">
                          <w:rPr>
                            <w:rFonts w:ascii="Cambria Math" w:eastAsia="宋体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w:ins>
                      </m:ctrlPr>
                    </m:boxPr>
                    <m:e>
                      <m:acc>
                        <m:accPr>
                          <m:chr m:val="⃑"/>
                          <m:ctrlPr>
                            <w:ins w:id="37" w:author="yuan qianqian" w:date="2020-09-22T13:29:00Z">
                              <w:rPr>
                                <w:rFonts w:ascii="Cambria Math" w:eastAsia="宋体" w:hAnsi="Cambria Math" w:cs="Times New Roman"/>
                                <w:i/>
                                <w:kern w:val="0"/>
                                <w:sz w:val="24"/>
                                <w:szCs w:val="24"/>
                              </w:rPr>
                            </w:ins>
                          </m:ctrlPr>
                        </m:accPr>
                        <m:e>
                          <m:r>
                            <w:ins w:id="38" w:author="yuan qianqian" w:date="2020-09-22T13:29:00Z">
                              <w:rPr>
                                <w:rFonts w:ascii="Cambria Math" w:eastAsia="宋体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b</m:t>
                            </w:ins>
                          </m:r>
                        </m:e>
                      </m:acc>
                    </m:e>
                  </m:box>
                </m:e>
              </m:mr>
            </m:m>
          </m:e>
        </m:d>
      </m:oMath>
      <w:del w:id="39" w:author="yuan qianqian" w:date="2020-09-22T11:59:00Z">
        <w:r w:rsidR="0076165B" w:rsidDel="00D6567B">
          <w:rPr>
            <w:rFonts w:ascii="Times New Roman" w:eastAsia="宋体" w:hAnsi="Times New Roman" w:cs="Times New Roman"/>
            <w:kern w:val="0"/>
            <w:sz w:val="24"/>
            <w:szCs w:val="24"/>
          </w:rPr>
          <w:delText xml:space="preserve">xxx </w:delText>
        </w:r>
      </w:del>
      <w:r w:rsidR="0076165B">
        <w:rPr>
          <w:rFonts w:ascii="Times New Roman" w:eastAsia="宋体" w:hAnsi="Times New Roman" w:cs="Times New Roman"/>
          <w:kern w:val="0"/>
          <w:sz w:val="24"/>
          <w:szCs w:val="24"/>
        </w:rPr>
        <w:t>and</w:t>
      </w:r>
      <w:del w:id="40" w:author="yuan qianqian" w:date="2020-09-22T13:29:00Z">
        <w:r w:rsidR="0076165B" w:rsidDel="00D86FDC">
          <w:rPr>
            <w:rFonts w:ascii="Times New Roman" w:eastAsia="宋体" w:hAnsi="Times New Roman" w:cs="Times New Roman"/>
            <w:kern w:val="0"/>
            <w:sz w:val="24"/>
            <w:szCs w:val="24"/>
          </w:rPr>
          <w:delText xml:space="preserve"> xxx</w:delText>
        </w:r>
      </w:del>
      <m:oMath>
        <m:d>
          <m:dPr>
            <m:ctrlPr>
              <w:ins w:id="41" w:author="yuan qianqian" w:date="2020-09-22T13:29:00Z">
                <w:rPr>
                  <w:rFonts w:ascii="Cambria Math" w:eastAsia="宋体" w:hAnsi="Cambria Math" w:cs="Times New Roman"/>
                  <w:kern w:val="0"/>
                  <w:sz w:val="24"/>
                  <w:szCs w:val="24"/>
                </w:rPr>
              </w:ins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ins w:id="42" w:author="yuan qianqian" w:date="2020-09-22T13:29:00Z">
                    <w:rPr>
                      <w:rFonts w:ascii="Cambria Math" w:eastAsia="宋体" w:hAnsi="Cambria Math" w:cs="Times New Roman"/>
                      <w:i/>
                      <w:kern w:val="0"/>
                      <w:sz w:val="24"/>
                      <w:szCs w:val="24"/>
                    </w:rPr>
                  </w:ins>
                </m:ctrlPr>
              </m:mPr>
              <m:mr>
                <m:e>
                  <m:box>
                    <m:boxPr>
                      <m:opEmu m:val="1"/>
                      <m:ctrlPr>
                        <w:ins w:id="43" w:author="yuan qianqian" w:date="2020-09-22T13:29:00Z">
                          <w:rPr>
                            <w:rFonts w:ascii="Cambria Math" w:eastAsia="宋体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w:ins>
                      </m:ctrlPr>
                    </m:boxPr>
                    <m:e>
                      <m:acc>
                        <m:accPr>
                          <m:chr m:val="⃑"/>
                          <m:ctrlPr>
                            <w:ins w:id="44" w:author="yuan qianqian" w:date="2020-09-22T13:29:00Z">
                              <w:rPr>
                                <w:rFonts w:ascii="Cambria Math" w:eastAsia="宋体" w:hAnsi="Cambria Math" w:cs="Times New Roman"/>
                                <w:i/>
                                <w:kern w:val="0"/>
                                <w:sz w:val="24"/>
                                <w:szCs w:val="24"/>
                              </w:rPr>
                            </w:ins>
                          </m:ctrlPr>
                        </m:accPr>
                        <m:e>
                          <m:sSub>
                            <m:sSubPr>
                              <m:ctrlPr>
                                <w:ins w:id="45" w:author="yuan qianqian" w:date="2020-09-22T13:29:00Z">
                                  <w:rPr>
                                    <w:rFonts w:ascii="Cambria Math" w:eastAsia="宋体" w:hAnsi="Cambria Math" w:cs="Times New Roman"/>
                                    <w:i/>
                                    <w:kern w:val="0"/>
                                    <w:sz w:val="24"/>
                                    <w:szCs w:val="24"/>
                                  </w:rPr>
                                </w:ins>
                              </m:ctrlPr>
                            </m:sSubPr>
                            <m:e>
                              <m:r>
                                <w:ins w:id="46" w:author="yuan qianqian" w:date="2020-09-22T13:29:00Z">
                                  <w:rPr>
                                    <w:rFonts w:ascii="Cambria Math" w:eastAsia="宋体" w:hAnsi="Cambria Math" w:cs="Times New Roman" w:hint="eastAsia"/>
                                    <w:kern w:val="0"/>
                                    <w:sz w:val="24"/>
                                    <w:szCs w:val="24"/>
                                  </w:rPr>
                                  <m:t>a</m:t>
                                </w:ins>
                              </m:r>
                            </m:e>
                            <m:sub>
                              <m:r>
                                <w:ins w:id="47" w:author="yuan qianqian" w:date="2020-09-22T13:29:00Z">
                                  <m:rPr>
                                    <m:nor/>
                                  </m:rPr>
                                  <w:rPr>
                                    <w:rFonts w:ascii="Cambria Math" w:eastAsia="宋体" w:hAnsi="Cambria Math" w:cs="Times New Roman"/>
                                    <w:kern w:val="0"/>
                                    <w:sz w:val="24"/>
                                    <w:szCs w:val="24"/>
                                  </w:rPr>
                                  <m:t>2</m:t>
                                </w:ins>
                              </m:r>
                            </m:sub>
                          </m:sSub>
                        </m:e>
                      </m:acc>
                    </m:e>
                  </m:box>
                </m:e>
              </m:mr>
              <m:mr>
                <m:e>
                  <m:box>
                    <m:boxPr>
                      <m:opEmu m:val="1"/>
                      <m:ctrlPr>
                        <w:ins w:id="48" w:author="yuan qianqian" w:date="2020-09-22T13:29:00Z">
                          <w:rPr>
                            <w:rFonts w:ascii="Cambria Math" w:eastAsia="宋体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w:ins>
                      </m:ctrlPr>
                    </m:boxPr>
                    <m:e>
                      <m:acc>
                        <m:accPr>
                          <m:chr m:val="⃑"/>
                          <m:ctrlPr>
                            <w:ins w:id="49" w:author="yuan qianqian" w:date="2020-09-22T13:29:00Z">
                              <w:rPr>
                                <w:rFonts w:ascii="Cambria Math" w:eastAsia="宋体" w:hAnsi="Cambria Math" w:cs="Times New Roman"/>
                                <w:i/>
                                <w:kern w:val="0"/>
                                <w:sz w:val="24"/>
                                <w:szCs w:val="24"/>
                              </w:rPr>
                            </w:ins>
                          </m:ctrlPr>
                        </m:accPr>
                        <m:e>
                          <m:sSub>
                            <m:sSubPr>
                              <m:ctrlPr>
                                <w:ins w:id="50" w:author="yuan qianqian" w:date="2020-09-22T13:29:00Z">
                                  <w:rPr>
                                    <w:rFonts w:ascii="Cambria Math" w:eastAsia="宋体" w:hAnsi="Cambria Math" w:cs="Times New Roman"/>
                                    <w:i/>
                                    <w:kern w:val="0"/>
                                    <w:sz w:val="24"/>
                                    <w:szCs w:val="24"/>
                                  </w:rPr>
                                </w:ins>
                              </m:ctrlPr>
                            </m:sSubPr>
                            <m:e>
                              <m:r>
                                <w:ins w:id="51" w:author="yuan qianqian" w:date="2020-09-22T13:29:00Z">
                                  <w:rPr>
                                    <w:rFonts w:ascii="Cambria Math" w:eastAsia="宋体" w:hAnsi="Cambria Math" w:cs="Times New Roman"/>
                                    <w:kern w:val="0"/>
                                    <w:sz w:val="24"/>
                                    <w:szCs w:val="24"/>
                                  </w:rPr>
                                  <m:t>b</m:t>
                                </w:ins>
                              </m:r>
                            </m:e>
                            <m:sub>
                              <m:r>
                                <w:ins w:id="52" w:author="yuan qianqian" w:date="2020-09-22T13:29:00Z">
                                  <m:rPr>
                                    <m:nor/>
                                  </m:rPr>
                                  <w:rPr>
                                    <w:rFonts w:ascii="Cambria Math" w:eastAsia="宋体" w:hAnsi="Cambria Math" w:cs="Times New Roman"/>
                                    <w:kern w:val="0"/>
                                    <w:sz w:val="24"/>
                                    <w:szCs w:val="24"/>
                                  </w:rPr>
                                  <m:t>2</m:t>
                                </w:ins>
                              </m:r>
                            </m:sub>
                          </m:sSub>
                        </m:e>
                      </m:acc>
                    </m:e>
                  </m:box>
                </m:e>
              </m:mr>
            </m:m>
          </m:e>
        </m:d>
        <m:r>
          <w:ins w:id="53" w:author="yuan qianqian" w:date="2020-09-22T13:29:00Z">
            <w:rPr>
              <w:rFonts w:ascii="Cambria Math" w:eastAsia="宋体" w:hAnsi="Cambria Math" w:cs="Times New Roman"/>
              <w:kern w:val="0"/>
              <w:sz w:val="24"/>
              <w:szCs w:val="24"/>
            </w:rPr>
            <m:t>=</m:t>
          </w:ins>
        </m:r>
        <m:d>
          <m:dPr>
            <m:ctrlPr>
              <w:ins w:id="54" w:author="yuan qianqian" w:date="2020-09-22T13:29:00Z">
                <w:rPr>
                  <w:rFonts w:ascii="Cambria Math" w:eastAsia="宋体" w:hAnsi="Cambria Math" w:cs="Times New Roman"/>
                  <w:i/>
                  <w:kern w:val="0"/>
                  <w:sz w:val="24"/>
                  <w:szCs w:val="24"/>
                </w:rPr>
              </w:ins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ins w:id="55" w:author="yuan qianqian" w:date="2020-09-22T13:29:00Z">
                    <w:rPr>
                      <w:rFonts w:ascii="Cambria Math" w:eastAsia="宋体" w:hAnsi="Cambria Math" w:cs="Times New Roman"/>
                      <w:i/>
                      <w:kern w:val="0"/>
                      <w:sz w:val="24"/>
                      <w:szCs w:val="24"/>
                    </w:rPr>
                  </w:ins>
                </m:ctrlPr>
              </m:mPr>
              <m:mr>
                <m:e>
                  <m:r>
                    <w:ins w:id="56" w:author="yuan qianqian" w:date="2020-09-22T13:29:00Z">
                      <w:rPr>
                        <w:rFonts w:ascii="Cambria Math" w:eastAsia="宋体" w:hAnsi="Cambria Math" w:cs="Times New Roman"/>
                        <w:kern w:val="0"/>
                        <w:sz w:val="24"/>
                        <w:szCs w:val="24"/>
                      </w:rPr>
                      <m:t>5</m:t>
                    </w:ins>
                  </m:r>
                </m:e>
                <m:e>
                  <m:r>
                    <w:ins w:id="57" w:author="yuan qianqian" w:date="2020-09-22T13:29:00Z">
                      <w:rPr>
                        <w:rFonts w:ascii="Cambria Math" w:eastAsia="宋体" w:hAnsi="Cambria Math" w:cs="Times New Roman"/>
                        <w:kern w:val="0"/>
                        <w:sz w:val="24"/>
                        <w:szCs w:val="24"/>
                      </w:rPr>
                      <m:t>4</m:t>
                    </w:ins>
                  </m:r>
                </m:e>
              </m:mr>
              <m:mr>
                <m:e>
                  <m:r>
                    <w:ins w:id="58" w:author="yuan qianqian" w:date="2020-09-22T13:29:00Z">
                      <w:rPr>
                        <w:rFonts w:ascii="Cambria Math" w:eastAsia="宋体" w:hAnsi="Cambria Math" w:cs="Times New Roman"/>
                        <w:kern w:val="0"/>
                        <w:sz w:val="24"/>
                        <w:szCs w:val="24"/>
                      </w:rPr>
                      <m:t>-9</m:t>
                    </w:ins>
                  </m:r>
                </m:e>
                <m:e>
                  <m:r>
                    <w:ins w:id="59" w:author="yuan qianqian" w:date="2020-09-22T13:29:00Z">
                      <w:rPr>
                        <w:rFonts w:ascii="Cambria Math" w:eastAsia="宋体" w:hAnsi="Cambria Math" w:cs="Times New Roman"/>
                        <w:kern w:val="0"/>
                        <w:sz w:val="24"/>
                        <w:szCs w:val="24"/>
                      </w:rPr>
                      <m:t>13</m:t>
                    </w:ins>
                  </m:r>
                </m:e>
              </m:mr>
            </m:m>
          </m:e>
        </m:d>
        <m:d>
          <m:dPr>
            <m:ctrlPr>
              <w:ins w:id="60" w:author="yuan qianqian" w:date="2020-09-22T13:29:00Z">
                <w:rPr>
                  <w:rFonts w:ascii="Cambria Math" w:eastAsia="宋体" w:hAnsi="Cambria Math" w:cs="Times New Roman"/>
                  <w:i/>
                  <w:kern w:val="0"/>
                  <w:sz w:val="24"/>
                  <w:szCs w:val="24"/>
                </w:rPr>
              </w:ins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ins w:id="61" w:author="yuan qianqian" w:date="2020-09-22T13:29:00Z">
                    <w:rPr>
                      <w:rFonts w:ascii="Cambria Math" w:eastAsia="宋体" w:hAnsi="Cambria Math" w:cs="Times New Roman"/>
                      <w:i/>
                      <w:kern w:val="0"/>
                      <w:sz w:val="24"/>
                      <w:szCs w:val="24"/>
                    </w:rPr>
                  </w:ins>
                </m:ctrlPr>
              </m:mPr>
              <m:mr>
                <m:e>
                  <m:box>
                    <m:boxPr>
                      <m:opEmu m:val="1"/>
                      <m:ctrlPr>
                        <w:ins w:id="62" w:author="yuan qianqian" w:date="2020-09-22T13:29:00Z">
                          <w:rPr>
                            <w:rFonts w:ascii="Cambria Math" w:eastAsia="宋体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w:ins>
                      </m:ctrlPr>
                    </m:boxPr>
                    <m:e>
                      <m:acc>
                        <m:accPr>
                          <m:chr m:val="⃑"/>
                          <m:ctrlPr>
                            <w:ins w:id="63" w:author="yuan qianqian" w:date="2020-09-22T13:29:00Z">
                              <w:rPr>
                                <w:rFonts w:ascii="Cambria Math" w:eastAsia="宋体" w:hAnsi="Cambria Math" w:cs="Times New Roman"/>
                                <w:i/>
                                <w:kern w:val="0"/>
                                <w:sz w:val="24"/>
                                <w:szCs w:val="24"/>
                              </w:rPr>
                            </w:ins>
                          </m:ctrlPr>
                        </m:accPr>
                        <m:e>
                          <m:r>
                            <w:ins w:id="64" w:author="yuan qianqian" w:date="2020-09-22T13:29:00Z">
                              <w:rPr>
                                <w:rFonts w:ascii="Cambria Math" w:eastAsia="宋体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a</m:t>
                            </w:ins>
                          </m:r>
                        </m:e>
                      </m:acc>
                    </m:e>
                  </m:box>
                </m:e>
              </m:mr>
              <m:mr>
                <m:e>
                  <m:box>
                    <m:boxPr>
                      <m:opEmu m:val="1"/>
                      <m:ctrlPr>
                        <w:ins w:id="65" w:author="yuan qianqian" w:date="2020-09-22T13:29:00Z">
                          <w:rPr>
                            <w:rFonts w:ascii="Cambria Math" w:eastAsia="宋体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w:ins>
                      </m:ctrlPr>
                    </m:boxPr>
                    <m:e>
                      <m:acc>
                        <m:accPr>
                          <m:chr m:val="⃑"/>
                          <m:ctrlPr>
                            <w:ins w:id="66" w:author="yuan qianqian" w:date="2020-09-22T13:29:00Z">
                              <w:rPr>
                                <w:rFonts w:ascii="Cambria Math" w:eastAsia="宋体" w:hAnsi="Cambria Math" w:cs="Times New Roman"/>
                                <w:i/>
                                <w:kern w:val="0"/>
                                <w:sz w:val="24"/>
                                <w:szCs w:val="24"/>
                              </w:rPr>
                            </w:ins>
                          </m:ctrlPr>
                        </m:accPr>
                        <m:e>
                          <m:r>
                            <w:ins w:id="67" w:author="yuan qianqian" w:date="2020-09-22T13:29:00Z">
                              <w:rPr>
                                <w:rFonts w:ascii="Cambria Math" w:eastAsia="宋体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b</m:t>
                            </w:ins>
                          </m:r>
                        </m:e>
                      </m:acc>
                    </m:e>
                  </m:box>
                </m:e>
              </m:mr>
            </m:m>
          </m:e>
        </m:d>
      </m:oMath>
      <w:r w:rsidR="0076165B">
        <w:rPr>
          <w:rFonts w:ascii="Times New Roman" w:eastAsia="宋体" w:hAnsi="Times New Roman" w:cs="Times New Roman"/>
          <w:kern w:val="0"/>
          <w:sz w:val="24"/>
          <w:szCs w:val="24"/>
        </w:rPr>
        <w:t xml:space="preserve"> and</w:t>
      </w:r>
      <w:del w:id="68" w:author="yuan qianqian" w:date="2020-09-22T13:29:00Z">
        <w:r w:rsidR="0076165B" w:rsidDel="00D86FDC">
          <w:rPr>
            <w:rFonts w:ascii="Times New Roman" w:eastAsia="宋体" w:hAnsi="Times New Roman" w:cs="Times New Roman"/>
            <w:kern w:val="0"/>
            <w:sz w:val="24"/>
            <w:szCs w:val="24"/>
          </w:rPr>
          <w:delText xml:space="preserve"> xxx</w:delText>
        </w:r>
      </w:del>
      <m:oMath>
        <m:d>
          <m:dPr>
            <m:ctrlPr>
              <w:ins w:id="69" w:author="yuan qianqian" w:date="2020-09-22T13:29:00Z">
                <w:rPr>
                  <w:rFonts w:ascii="Cambria Math" w:eastAsia="宋体" w:hAnsi="Cambria Math" w:cs="Times New Roman"/>
                  <w:kern w:val="0"/>
                  <w:sz w:val="24"/>
                  <w:szCs w:val="24"/>
                </w:rPr>
              </w:ins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ins w:id="70" w:author="yuan qianqian" w:date="2020-09-22T13:29:00Z">
                    <w:rPr>
                      <w:rFonts w:ascii="Cambria Math" w:eastAsia="宋体" w:hAnsi="Cambria Math" w:cs="Times New Roman"/>
                      <w:i/>
                      <w:kern w:val="0"/>
                      <w:sz w:val="24"/>
                      <w:szCs w:val="24"/>
                    </w:rPr>
                  </w:ins>
                </m:ctrlPr>
              </m:mPr>
              <m:mr>
                <m:e>
                  <m:box>
                    <m:boxPr>
                      <m:opEmu m:val="1"/>
                      <m:ctrlPr>
                        <w:ins w:id="71" w:author="yuan qianqian" w:date="2020-09-22T13:29:00Z">
                          <w:rPr>
                            <w:rFonts w:ascii="Cambria Math" w:eastAsia="宋体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w:ins>
                      </m:ctrlPr>
                    </m:boxPr>
                    <m:e>
                      <m:acc>
                        <m:accPr>
                          <m:chr m:val="⃑"/>
                          <m:ctrlPr>
                            <w:ins w:id="72" w:author="yuan qianqian" w:date="2020-09-22T13:29:00Z">
                              <w:rPr>
                                <w:rFonts w:ascii="Cambria Math" w:eastAsia="宋体" w:hAnsi="Cambria Math" w:cs="Times New Roman"/>
                                <w:i/>
                                <w:kern w:val="0"/>
                                <w:sz w:val="24"/>
                                <w:szCs w:val="24"/>
                              </w:rPr>
                            </w:ins>
                          </m:ctrlPr>
                        </m:accPr>
                        <m:e>
                          <m:sSub>
                            <m:sSubPr>
                              <m:ctrlPr>
                                <w:ins w:id="73" w:author="yuan qianqian" w:date="2020-09-22T13:29:00Z">
                                  <w:rPr>
                                    <w:rFonts w:ascii="Cambria Math" w:eastAsia="宋体" w:hAnsi="Cambria Math" w:cs="Times New Roman"/>
                                    <w:i/>
                                    <w:kern w:val="0"/>
                                    <w:sz w:val="24"/>
                                    <w:szCs w:val="24"/>
                                  </w:rPr>
                                </w:ins>
                              </m:ctrlPr>
                            </m:sSubPr>
                            <m:e>
                              <m:r>
                                <w:ins w:id="74" w:author="yuan qianqian" w:date="2020-09-22T13:29:00Z">
                                  <w:rPr>
                                    <w:rFonts w:ascii="Cambria Math" w:eastAsia="宋体" w:hAnsi="Cambria Math" w:cs="Times New Roman" w:hint="eastAsia"/>
                                    <w:kern w:val="0"/>
                                    <w:sz w:val="24"/>
                                    <w:szCs w:val="24"/>
                                  </w:rPr>
                                  <m:t>a</m:t>
                                </w:ins>
                              </m:r>
                            </m:e>
                            <m:sub>
                              <m:r>
                                <w:ins w:id="75" w:author="yuan qianqian" w:date="2020-09-22T13:29:00Z">
                                  <m:rPr>
                                    <m:nor/>
                                  </m:rPr>
                                  <w:rPr>
                                    <w:rFonts w:ascii="Cambria Math" w:eastAsia="宋体" w:hAnsi="Cambria Math" w:cs="Times New Roman"/>
                                    <w:kern w:val="0"/>
                                    <w:sz w:val="24"/>
                                    <w:szCs w:val="24"/>
                                  </w:rPr>
                                  <m:t>3</m:t>
                                </w:ins>
                              </m:r>
                            </m:sub>
                          </m:sSub>
                        </m:e>
                      </m:acc>
                    </m:e>
                  </m:box>
                </m:e>
              </m:mr>
              <m:mr>
                <m:e>
                  <m:box>
                    <m:boxPr>
                      <m:opEmu m:val="1"/>
                      <m:ctrlPr>
                        <w:ins w:id="76" w:author="yuan qianqian" w:date="2020-09-22T13:29:00Z">
                          <w:rPr>
                            <w:rFonts w:ascii="Cambria Math" w:eastAsia="宋体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w:ins>
                      </m:ctrlPr>
                    </m:boxPr>
                    <m:e>
                      <m:acc>
                        <m:accPr>
                          <m:chr m:val="⃑"/>
                          <m:ctrlPr>
                            <w:ins w:id="77" w:author="yuan qianqian" w:date="2020-09-22T13:29:00Z">
                              <w:rPr>
                                <w:rFonts w:ascii="Cambria Math" w:eastAsia="宋体" w:hAnsi="Cambria Math" w:cs="Times New Roman"/>
                                <w:i/>
                                <w:kern w:val="0"/>
                                <w:sz w:val="24"/>
                                <w:szCs w:val="24"/>
                              </w:rPr>
                            </w:ins>
                          </m:ctrlPr>
                        </m:accPr>
                        <m:e>
                          <m:sSub>
                            <m:sSubPr>
                              <m:ctrlPr>
                                <w:ins w:id="78" w:author="yuan qianqian" w:date="2020-09-22T13:29:00Z">
                                  <w:rPr>
                                    <w:rFonts w:ascii="Cambria Math" w:eastAsia="宋体" w:hAnsi="Cambria Math" w:cs="Times New Roman"/>
                                    <w:i/>
                                    <w:kern w:val="0"/>
                                    <w:sz w:val="24"/>
                                    <w:szCs w:val="24"/>
                                  </w:rPr>
                                </w:ins>
                              </m:ctrlPr>
                            </m:sSubPr>
                            <m:e>
                              <m:r>
                                <w:ins w:id="79" w:author="yuan qianqian" w:date="2020-09-22T13:29:00Z">
                                  <w:rPr>
                                    <w:rFonts w:ascii="Cambria Math" w:eastAsia="宋体" w:hAnsi="Cambria Math" w:cs="Times New Roman"/>
                                    <w:kern w:val="0"/>
                                    <w:sz w:val="24"/>
                                    <w:szCs w:val="24"/>
                                  </w:rPr>
                                  <m:t>b</m:t>
                                </w:ins>
                              </m:r>
                            </m:e>
                            <m:sub>
                              <m:r>
                                <w:ins w:id="80" w:author="yuan qianqian" w:date="2020-09-22T13:29:00Z">
                                  <m:rPr>
                                    <m:nor/>
                                  </m:rPr>
                                  <w:rPr>
                                    <w:rFonts w:ascii="Cambria Math" w:eastAsia="宋体" w:hAnsi="Cambria Math" w:cs="Times New Roman"/>
                                    <w:kern w:val="0"/>
                                    <w:sz w:val="24"/>
                                    <w:szCs w:val="24"/>
                                  </w:rPr>
                                  <m:t>3</m:t>
                                </w:ins>
                              </m:r>
                            </m:sub>
                          </m:sSub>
                        </m:e>
                      </m:acc>
                    </m:e>
                  </m:box>
                </m:e>
              </m:mr>
            </m:m>
          </m:e>
        </m:d>
        <m:r>
          <w:ins w:id="81" w:author="yuan qianqian" w:date="2020-09-22T13:29:00Z">
            <w:rPr>
              <w:rFonts w:ascii="Cambria Math" w:eastAsia="宋体" w:hAnsi="Cambria Math" w:cs="Times New Roman"/>
              <w:kern w:val="0"/>
              <w:sz w:val="24"/>
              <w:szCs w:val="24"/>
            </w:rPr>
            <m:t>=</m:t>
          </w:ins>
        </m:r>
        <m:d>
          <m:dPr>
            <m:ctrlPr>
              <w:ins w:id="82" w:author="yuan qianqian" w:date="2020-09-22T13:29:00Z">
                <w:rPr>
                  <w:rFonts w:ascii="Cambria Math" w:eastAsia="宋体" w:hAnsi="Cambria Math" w:cs="Times New Roman"/>
                  <w:i/>
                  <w:kern w:val="0"/>
                  <w:sz w:val="24"/>
                  <w:szCs w:val="24"/>
                </w:rPr>
              </w:ins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ins w:id="83" w:author="yuan qianqian" w:date="2020-09-22T13:29:00Z">
                    <w:rPr>
                      <w:rFonts w:ascii="Cambria Math" w:eastAsia="宋体" w:hAnsi="Cambria Math" w:cs="Times New Roman"/>
                      <w:i/>
                      <w:kern w:val="0"/>
                      <w:sz w:val="24"/>
                      <w:szCs w:val="24"/>
                    </w:rPr>
                  </w:ins>
                </m:ctrlPr>
              </m:mPr>
              <m:mr>
                <m:e>
                  <m:r>
                    <w:ins w:id="84" w:author="yuan qianqian" w:date="2020-09-22T13:29:00Z">
                      <w:rPr>
                        <w:rFonts w:ascii="Cambria Math" w:eastAsia="宋体" w:hAnsi="Cambria Math" w:cs="Times New Roman"/>
                        <w:kern w:val="0"/>
                        <w:sz w:val="24"/>
                        <w:szCs w:val="24"/>
                      </w:rPr>
                      <m:t>13</m:t>
                    </w:ins>
                  </m:r>
                </m:e>
                <m:e>
                  <m:r>
                    <w:ins w:id="85" w:author="yuan qianqian" w:date="2020-09-22T13:29:00Z">
                      <w:rPr>
                        <w:rFonts w:ascii="Cambria Math" w:eastAsia="宋体" w:hAnsi="Cambria Math" w:cs="Times New Roman"/>
                        <w:kern w:val="0"/>
                        <w:sz w:val="24"/>
                        <w:szCs w:val="24"/>
                      </w:rPr>
                      <m:t>0</m:t>
                    </w:ins>
                  </m:r>
                </m:e>
              </m:mr>
              <m:mr>
                <m:e>
                  <m:r>
                    <w:ins w:id="86" w:author="yuan qianqian" w:date="2020-09-22T13:29:00Z">
                      <w:rPr>
                        <w:rFonts w:ascii="Cambria Math" w:eastAsia="宋体" w:hAnsi="Cambria Math" w:cs="Times New Roman"/>
                        <w:kern w:val="0"/>
                        <w:sz w:val="24"/>
                        <w:szCs w:val="24"/>
                      </w:rPr>
                      <m:t>0</m:t>
                    </w:ins>
                  </m:r>
                </m:e>
                <m:e>
                  <m:r>
                    <w:ins w:id="87" w:author="yuan qianqian" w:date="2020-09-22T13:29:00Z">
                      <w:rPr>
                        <w:rFonts w:ascii="Cambria Math" w:eastAsia="宋体" w:hAnsi="Cambria Math" w:cs="Times New Roman"/>
                        <w:kern w:val="0"/>
                        <w:sz w:val="24"/>
                        <w:szCs w:val="24"/>
                      </w:rPr>
                      <m:t>13</m:t>
                    </w:ins>
                  </m:r>
                </m:e>
              </m:mr>
            </m:m>
          </m:e>
        </m:d>
        <m:d>
          <m:dPr>
            <m:ctrlPr>
              <w:ins w:id="88" w:author="yuan qianqian" w:date="2020-09-22T13:29:00Z">
                <w:rPr>
                  <w:rFonts w:ascii="Cambria Math" w:eastAsia="宋体" w:hAnsi="Cambria Math" w:cs="Times New Roman"/>
                  <w:i/>
                  <w:kern w:val="0"/>
                  <w:sz w:val="24"/>
                  <w:szCs w:val="24"/>
                </w:rPr>
              </w:ins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ins w:id="89" w:author="yuan qianqian" w:date="2020-09-22T13:29:00Z">
                    <w:rPr>
                      <w:rFonts w:ascii="Cambria Math" w:eastAsia="宋体" w:hAnsi="Cambria Math" w:cs="Times New Roman"/>
                      <w:i/>
                      <w:kern w:val="0"/>
                      <w:sz w:val="24"/>
                      <w:szCs w:val="24"/>
                    </w:rPr>
                  </w:ins>
                </m:ctrlPr>
              </m:mPr>
              <m:mr>
                <m:e>
                  <m:box>
                    <m:boxPr>
                      <m:opEmu m:val="1"/>
                      <m:ctrlPr>
                        <w:ins w:id="90" w:author="yuan qianqian" w:date="2020-09-22T13:29:00Z">
                          <w:rPr>
                            <w:rFonts w:ascii="Cambria Math" w:eastAsia="宋体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w:ins>
                      </m:ctrlPr>
                    </m:boxPr>
                    <m:e>
                      <m:acc>
                        <m:accPr>
                          <m:chr m:val="⃑"/>
                          <m:ctrlPr>
                            <w:ins w:id="91" w:author="yuan qianqian" w:date="2020-09-22T13:29:00Z">
                              <w:rPr>
                                <w:rFonts w:ascii="Cambria Math" w:eastAsia="宋体" w:hAnsi="Cambria Math" w:cs="Times New Roman"/>
                                <w:i/>
                                <w:kern w:val="0"/>
                                <w:sz w:val="24"/>
                                <w:szCs w:val="24"/>
                              </w:rPr>
                            </w:ins>
                          </m:ctrlPr>
                        </m:accPr>
                        <m:e>
                          <m:r>
                            <w:ins w:id="92" w:author="yuan qianqian" w:date="2020-09-22T13:29:00Z">
                              <w:rPr>
                                <w:rFonts w:ascii="Cambria Math" w:eastAsia="宋体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a</m:t>
                            </w:ins>
                          </m:r>
                        </m:e>
                      </m:acc>
                    </m:e>
                  </m:box>
                </m:e>
              </m:mr>
              <m:mr>
                <m:e>
                  <m:box>
                    <m:boxPr>
                      <m:opEmu m:val="1"/>
                      <m:ctrlPr>
                        <w:ins w:id="93" w:author="yuan qianqian" w:date="2020-09-22T13:29:00Z">
                          <w:rPr>
                            <w:rFonts w:ascii="Cambria Math" w:eastAsia="宋体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w:ins>
                      </m:ctrlPr>
                    </m:boxPr>
                    <m:e>
                      <m:acc>
                        <m:accPr>
                          <m:chr m:val="⃑"/>
                          <m:ctrlPr>
                            <w:ins w:id="94" w:author="yuan qianqian" w:date="2020-09-22T13:29:00Z">
                              <w:rPr>
                                <w:rFonts w:ascii="Cambria Math" w:eastAsia="宋体" w:hAnsi="Cambria Math" w:cs="Times New Roman"/>
                                <w:i/>
                                <w:kern w:val="0"/>
                                <w:sz w:val="24"/>
                                <w:szCs w:val="24"/>
                              </w:rPr>
                            </w:ins>
                          </m:ctrlPr>
                        </m:accPr>
                        <m:e>
                          <m:r>
                            <w:ins w:id="95" w:author="yuan qianqian" w:date="2020-09-22T13:29:00Z">
                              <w:rPr>
                                <w:rFonts w:ascii="Cambria Math" w:eastAsia="宋体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b</m:t>
                            </w:ins>
                          </m:r>
                        </m:e>
                      </m:acc>
                    </m:e>
                  </m:box>
                </m:e>
              </m:mr>
            </m:m>
          </m:e>
        </m:d>
      </m:oMath>
      <w:r w:rsidR="0076165B">
        <w:rPr>
          <w:rFonts w:ascii="Times New Roman" w:eastAsia="宋体" w:hAnsi="Times New Roman" w:cs="Times New Roman"/>
          <w:kern w:val="0"/>
          <w:sz w:val="24"/>
          <w:szCs w:val="24"/>
        </w:rPr>
        <w:t xml:space="preserve"> , </w:t>
      </w:r>
      <w:r w:rsidR="00D969BF">
        <w:rPr>
          <w:rFonts w:ascii="Times New Roman" w:eastAsia="宋体" w:hAnsi="Times New Roman" w:cs="Times New Roman"/>
          <w:kern w:val="0"/>
          <w:sz w:val="24"/>
          <w:szCs w:val="24"/>
        </w:rPr>
        <w:t>as</w:t>
      </w:r>
      <w:r w:rsidR="0076165B">
        <w:rPr>
          <w:rFonts w:ascii="Times New Roman" w:eastAsia="宋体" w:hAnsi="Times New Roman" w:cs="Times New Roman"/>
          <w:kern w:val="0"/>
          <w:sz w:val="24"/>
          <w:szCs w:val="24"/>
        </w:rPr>
        <w:t xml:space="preserve"> named as phase I (the honeycomb-like), phase II (the stripe-like) and phase III (the vortex-like) in the following for simplicity. </w:t>
      </w:r>
      <w:r w:rsidR="00ED7908">
        <w:rPr>
          <w:rFonts w:ascii="Times New Roman" w:eastAsia="宋体" w:hAnsi="Times New Roman" w:cs="Times New Roman"/>
          <w:kern w:val="0"/>
          <w:sz w:val="24"/>
          <w:szCs w:val="24"/>
        </w:rPr>
        <w:t xml:space="preserve">For instance, the honeycomb-like superstructure is identified as </w:t>
      </w:r>
      <m:oMath>
        <m:r>
          <w:rPr>
            <w:rFonts w:ascii="Cambria Math" w:hAnsi="Cambria Math" w:cs="Times New Roman"/>
            <w:kern w:val="0"/>
            <w:sz w:val="24"/>
            <w:szCs w:val="24"/>
          </w:rPr>
          <m:t>(</m:t>
        </m:r>
        <m:r>
          <m:rPr>
            <m:sty m:val="p"/>
          </m:rPr>
          <w:rPr>
            <w:rFonts w:ascii="Cambria Math" w:hAnsi="Cambria Math" w:cs="Times New Roman"/>
            <w:kern w:val="0"/>
            <w:sz w:val="24"/>
            <w:szCs w:val="24"/>
          </w:rPr>
          <m:t>3</m:t>
        </m:r>
        <m:rad>
          <m:radPr>
            <m:degHide m:val="1"/>
            <m:ctrlPr>
              <w:rPr>
                <w:rFonts w:ascii="Cambria Math" w:hAnsi="Cambria Math" w:cs="Times New Roman"/>
                <w:kern w:val="0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7</m:t>
            </m:r>
          </m:e>
        </m:rad>
        <m:r>
          <w:rPr>
            <w:rFonts w:ascii="Cambria Math" w:hAnsi="Cambria Math" w:cs="Times New Roman"/>
            <w:kern w:val="0"/>
            <w:sz w:val="24"/>
            <w:szCs w:val="24"/>
          </w:rPr>
          <m:t>×3</m:t>
        </m:r>
        <m:rad>
          <m:radPr>
            <m:degHide m:val="1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7</m:t>
            </m:r>
          </m:e>
        </m:rad>
        <m:r>
          <w:rPr>
            <w:rFonts w:ascii="Cambria Math" w:hAnsi="Cambria Math" w:cs="Times New Roman"/>
            <w:kern w:val="0"/>
            <w:sz w:val="24"/>
            <w:szCs w:val="24"/>
          </w:rPr>
          <m:t>)R</m:t>
        </m:r>
        <m:sSup>
          <m:sSup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19.1</m:t>
            </m:r>
          </m:e>
          <m:sup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°</m:t>
            </m:r>
          </m:sup>
        </m:sSup>
      </m:oMath>
      <w:r w:rsidR="00ED7908">
        <w:rPr>
          <w:rFonts w:ascii="Times New Roman" w:eastAsia="宋体" w:hAnsi="Times New Roman" w:cs="Times New Roman"/>
          <w:kern w:val="0"/>
          <w:sz w:val="24"/>
          <w:szCs w:val="24"/>
        </w:rPr>
        <w:t xml:space="preserve">with a = b = 3.0 nm. Similarly, the stripe-like phase II superstructure is determined to be </w:t>
      </w:r>
      <m:oMath>
        <m:r>
          <w:rPr>
            <w:rFonts w:ascii="Cambria Math" w:hAnsi="Cambria Math" w:cs="Times New Roman"/>
            <w:kern w:val="0"/>
            <w:sz w:val="24"/>
            <w:szCs w:val="24"/>
          </w:rPr>
          <m:t>(</m:t>
        </m:r>
        <m:rad>
          <m:radPr>
            <m:degHide m:val="1"/>
            <m:ctrlPr>
              <w:rPr>
                <w:rFonts w:ascii="Cambria Math" w:hAnsi="Cambria Math" w:cs="Times New Roman"/>
                <w:kern w:val="0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133</m:t>
            </m:r>
          </m:e>
        </m:rad>
        <m:r>
          <w:rPr>
            <w:rFonts w:ascii="Cambria Math" w:hAnsi="Cambria Math" w:cs="Times New Roman"/>
            <w:kern w:val="0"/>
            <w:sz w:val="24"/>
            <w:szCs w:val="24"/>
          </w:rPr>
          <m:t>×4</m:t>
        </m:r>
        <m:rad>
          <m:radPr>
            <m:degHide m:val="1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3</m:t>
            </m:r>
          </m:e>
        </m:rad>
        <m:r>
          <w:rPr>
            <w:rFonts w:ascii="Cambria Math" w:hAnsi="Cambria Math" w:cs="Times New Roman"/>
            <w:kern w:val="0"/>
            <w:sz w:val="24"/>
            <w:szCs w:val="24"/>
          </w:rPr>
          <m:t>)</m:t>
        </m:r>
      </m:oMath>
      <w:r w:rsidR="00ED7908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ED7908">
        <w:rPr>
          <w:rFonts w:ascii="Times New Roman" w:eastAsia="宋体" w:hAnsi="Times New Roman" w:cs="Times New Roman"/>
          <w:kern w:val="0"/>
          <w:sz w:val="24"/>
          <w:szCs w:val="24"/>
        </w:rPr>
        <w:t xml:space="preserve">with a = ~4.41 nm and b = ~2.42 nm, and the phase III </w:t>
      </w:r>
      <m:oMath>
        <m:r>
          <w:rPr>
            <w:rFonts w:ascii="Cambria Math" w:hAnsi="Cambria Math" w:cs="Times New Roman"/>
            <w:kern w:val="0"/>
            <w:sz w:val="24"/>
            <w:szCs w:val="24"/>
          </w:rPr>
          <m:t>(</m:t>
        </m:r>
        <m:r>
          <m:rPr>
            <m:sty m:val="p"/>
          </m:rPr>
          <w:rPr>
            <w:rFonts w:ascii="Cambria Math" w:hAnsi="Cambria Math" w:cs="Times New Roman"/>
            <w:kern w:val="0"/>
            <w:sz w:val="24"/>
            <w:szCs w:val="24"/>
          </w:rPr>
          <m:t>13</m:t>
        </m:r>
        <m:r>
          <w:rPr>
            <w:rFonts w:ascii="Cambria Math" w:hAnsi="Cambria Math" w:cs="Times New Roman"/>
            <w:kern w:val="0"/>
            <w:sz w:val="24"/>
            <w:szCs w:val="24"/>
          </w:rPr>
          <m:t>×13)</m:t>
        </m:r>
      </m:oMath>
      <w:r w:rsidR="00ED7908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ED7908">
        <w:rPr>
          <w:rFonts w:ascii="Times New Roman" w:eastAsia="宋体" w:hAnsi="Times New Roman" w:cs="Times New Roman"/>
          <w:kern w:val="0"/>
          <w:sz w:val="24"/>
          <w:szCs w:val="24"/>
        </w:rPr>
        <w:t xml:space="preserve">with a = b = ~5 nm. </w:t>
      </w:r>
      <w:r w:rsidR="007A2411">
        <w:rPr>
          <w:rFonts w:ascii="Times New Roman" w:eastAsia="宋体" w:hAnsi="Times New Roman" w:cs="Times New Roman"/>
          <w:kern w:val="0"/>
          <w:sz w:val="24"/>
          <w:szCs w:val="24"/>
        </w:rPr>
        <w:t xml:space="preserve">The </w:t>
      </w:r>
      <w:r w:rsidR="005B23EF">
        <w:rPr>
          <w:rFonts w:ascii="Times New Roman" w:eastAsia="宋体" w:hAnsi="Times New Roman" w:cs="Times New Roman"/>
          <w:kern w:val="0"/>
          <w:sz w:val="24"/>
          <w:szCs w:val="24"/>
        </w:rPr>
        <w:t xml:space="preserve">detailed </w:t>
      </w:r>
      <w:r w:rsidR="008C171B">
        <w:rPr>
          <w:rFonts w:ascii="Times New Roman" w:eastAsia="宋体" w:hAnsi="Times New Roman" w:cs="Times New Roman"/>
          <w:kern w:val="0"/>
          <w:sz w:val="24"/>
          <w:szCs w:val="24"/>
        </w:rPr>
        <w:t xml:space="preserve">information </w:t>
      </w:r>
      <w:r w:rsidR="00ED7908">
        <w:rPr>
          <w:rFonts w:ascii="Times New Roman" w:eastAsia="宋体" w:hAnsi="Times New Roman" w:cs="Times New Roman"/>
          <w:kern w:val="0"/>
          <w:sz w:val="24"/>
          <w:szCs w:val="24"/>
        </w:rPr>
        <w:t xml:space="preserve">about </w:t>
      </w:r>
      <w:r w:rsidR="0076165B">
        <w:rPr>
          <w:rFonts w:ascii="Times New Roman" w:eastAsia="宋体" w:hAnsi="Times New Roman" w:cs="Times New Roman"/>
          <w:kern w:val="0"/>
          <w:sz w:val="24"/>
          <w:szCs w:val="24"/>
        </w:rPr>
        <w:t xml:space="preserve">the </w:t>
      </w:r>
      <w:r w:rsidR="00E80948">
        <w:rPr>
          <w:rFonts w:ascii="Times New Roman" w:eastAsia="宋体" w:hAnsi="Times New Roman" w:cs="Times New Roman"/>
          <w:kern w:val="0"/>
          <w:sz w:val="24"/>
          <w:szCs w:val="24"/>
        </w:rPr>
        <w:t xml:space="preserve">growth </w:t>
      </w:r>
      <w:r w:rsidR="0076165B">
        <w:rPr>
          <w:rFonts w:ascii="Times New Roman" w:eastAsia="宋体" w:hAnsi="Times New Roman" w:cs="Times New Roman"/>
          <w:kern w:val="0"/>
          <w:sz w:val="24"/>
          <w:szCs w:val="24"/>
        </w:rPr>
        <w:t xml:space="preserve">method </w:t>
      </w:r>
      <w:r w:rsidR="00E80948">
        <w:rPr>
          <w:rFonts w:ascii="Times New Roman" w:eastAsia="宋体" w:hAnsi="Times New Roman" w:cs="Times New Roman"/>
          <w:kern w:val="0"/>
          <w:sz w:val="24"/>
          <w:szCs w:val="24"/>
        </w:rPr>
        <w:t xml:space="preserve">can be </w:t>
      </w:r>
      <w:r w:rsidR="00A0164E">
        <w:rPr>
          <w:rFonts w:ascii="Times New Roman" w:eastAsia="宋体" w:hAnsi="Times New Roman" w:cs="Times New Roman"/>
          <w:kern w:val="0"/>
          <w:sz w:val="24"/>
          <w:szCs w:val="24"/>
        </w:rPr>
        <w:t xml:space="preserve">found in </w:t>
      </w:r>
      <w:r w:rsidR="0076165B">
        <w:rPr>
          <w:rFonts w:ascii="Times New Roman" w:eastAsia="宋体" w:hAnsi="Times New Roman" w:cs="Times New Roman"/>
          <w:kern w:val="0"/>
          <w:sz w:val="24"/>
          <w:szCs w:val="24"/>
        </w:rPr>
        <w:t xml:space="preserve">Supplementary </w:t>
      </w:r>
      <w:r w:rsidR="00A0164E">
        <w:rPr>
          <w:rFonts w:ascii="Times New Roman" w:eastAsia="宋体" w:hAnsi="Times New Roman" w:cs="Times New Roman"/>
          <w:kern w:val="0"/>
          <w:sz w:val="24"/>
          <w:szCs w:val="24"/>
        </w:rPr>
        <w:t xml:space="preserve">Fig. </w:t>
      </w:r>
      <w:r w:rsidR="00E80948">
        <w:rPr>
          <w:rFonts w:ascii="Times New Roman" w:eastAsia="宋体" w:hAnsi="Times New Roman" w:cs="Times New Roman"/>
          <w:kern w:val="0"/>
          <w:sz w:val="24"/>
          <w:szCs w:val="24"/>
        </w:rPr>
        <w:t xml:space="preserve">S1. </w:t>
      </w:r>
      <w:r w:rsidR="00E0766F">
        <w:rPr>
          <w:rFonts w:ascii="Times New Roman" w:eastAsia="宋体" w:hAnsi="Times New Roman" w:cs="Times New Roman"/>
          <w:kern w:val="0"/>
          <w:sz w:val="24"/>
          <w:szCs w:val="24"/>
        </w:rPr>
        <w:t>Figure 2d-f</w:t>
      </w:r>
      <w:r w:rsidR="00AC327A">
        <w:rPr>
          <w:rFonts w:ascii="Times New Roman" w:eastAsia="宋体" w:hAnsi="Times New Roman" w:cs="Times New Roman"/>
          <w:kern w:val="0"/>
          <w:sz w:val="24"/>
          <w:szCs w:val="24"/>
        </w:rPr>
        <w:t xml:space="preserve"> display </w:t>
      </w:r>
      <w:r w:rsidR="00F548C0">
        <w:rPr>
          <w:rFonts w:ascii="Times New Roman" w:eastAsia="宋体" w:hAnsi="Times New Roman" w:cs="Times New Roman"/>
          <w:kern w:val="0"/>
          <w:sz w:val="24"/>
          <w:szCs w:val="24"/>
        </w:rPr>
        <w:t xml:space="preserve">the </w:t>
      </w:r>
      <w:r w:rsidR="0076165B">
        <w:rPr>
          <w:rFonts w:ascii="Times New Roman" w:eastAsia="宋体" w:hAnsi="Times New Roman" w:cs="Times New Roman"/>
          <w:kern w:val="0"/>
          <w:sz w:val="24"/>
          <w:szCs w:val="24"/>
        </w:rPr>
        <w:t>corresponding atomically-</w:t>
      </w:r>
      <w:r w:rsidR="00A0164E">
        <w:rPr>
          <w:rFonts w:ascii="Times New Roman" w:eastAsia="宋体" w:hAnsi="Times New Roman" w:cs="Times New Roman"/>
          <w:kern w:val="0"/>
          <w:sz w:val="24"/>
          <w:szCs w:val="24"/>
        </w:rPr>
        <w:t>resolved STM images</w:t>
      </w:r>
      <w:r w:rsidR="00B912F7">
        <w:rPr>
          <w:rFonts w:ascii="Times New Roman" w:eastAsia="宋体" w:hAnsi="Times New Roman" w:cs="Times New Roman"/>
          <w:kern w:val="0"/>
          <w:sz w:val="24"/>
          <w:szCs w:val="24"/>
        </w:rPr>
        <w:t>, which show</w:t>
      </w:r>
      <w:r w:rsidR="00AC327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F114F4">
        <w:rPr>
          <w:rFonts w:ascii="Times New Roman" w:eastAsia="宋体" w:hAnsi="Times New Roman" w:cs="Times New Roman"/>
          <w:kern w:val="0"/>
          <w:sz w:val="24"/>
          <w:szCs w:val="24"/>
        </w:rPr>
        <w:t xml:space="preserve">the accurate atomic positions in the three phases. The </w:t>
      </w:r>
      <w:r w:rsidR="00ED7908">
        <w:rPr>
          <w:rFonts w:ascii="Times New Roman" w:eastAsia="宋体" w:hAnsi="Times New Roman" w:cs="Times New Roman"/>
          <w:kern w:val="0"/>
          <w:sz w:val="24"/>
          <w:szCs w:val="24"/>
        </w:rPr>
        <w:t xml:space="preserve">according </w:t>
      </w:r>
      <w:r w:rsidR="00F114F4">
        <w:rPr>
          <w:rFonts w:ascii="Times New Roman" w:eastAsia="宋体" w:hAnsi="Times New Roman" w:cs="Times New Roman"/>
          <w:kern w:val="0"/>
          <w:sz w:val="24"/>
          <w:szCs w:val="24"/>
        </w:rPr>
        <w:t>structural model</w:t>
      </w:r>
      <w:r w:rsidR="00ED7908">
        <w:rPr>
          <w:rFonts w:ascii="Times New Roman" w:eastAsia="宋体" w:hAnsi="Times New Roman" w:cs="Times New Roman"/>
          <w:kern w:val="0"/>
          <w:sz w:val="24"/>
          <w:szCs w:val="24"/>
        </w:rPr>
        <w:t>s</w:t>
      </w:r>
      <w:r w:rsidR="00F114F4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ED7908">
        <w:rPr>
          <w:rFonts w:ascii="Times New Roman" w:eastAsia="宋体" w:hAnsi="Times New Roman" w:cs="Times New Roman"/>
          <w:kern w:val="0"/>
          <w:sz w:val="24"/>
          <w:szCs w:val="24"/>
        </w:rPr>
        <w:t>are</w:t>
      </w:r>
      <w:r w:rsidR="00F114F4">
        <w:rPr>
          <w:rFonts w:ascii="Times New Roman" w:eastAsia="宋体" w:hAnsi="Times New Roman" w:cs="Times New Roman"/>
          <w:kern w:val="0"/>
          <w:sz w:val="24"/>
          <w:szCs w:val="24"/>
        </w:rPr>
        <w:t xml:space="preserve"> thus proposed based on the direct imaging of atomic positions, as shown in Fig. 2g</w:t>
      </w:r>
      <w:r w:rsidR="00ED7908">
        <w:rPr>
          <w:rFonts w:ascii="Times New Roman" w:eastAsia="宋体" w:hAnsi="Times New Roman" w:cs="Times New Roman"/>
          <w:kern w:val="0"/>
          <w:sz w:val="24"/>
          <w:szCs w:val="24"/>
        </w:rPr>
        <w:t>-i</w:t>
      </w:r>
      <w:r w:rsidR="00A0164E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5C401D23" w14:textId="2353754D" w:rsidR="00705EF6" w:rsidRPr="005C0A48" w:rsidRDefault="00705EF6" w:rsidP="0006570E">
      <w:pPr>
        <w:spacing w:after="100" w:afterAutospacing="1" w:line="360" w:lineRule="auto"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705EF6">
        <w:rPr>
          <w:rFonts w:ascii="Times New Roman" w:hAnsi="Times New Roman" w:cs="Times New Roman"/>
          <w:color w:val="000000"/>
          <w:sz w:val="24"/>
          <w:szCs w:val="24"/>
        </w:rPr>
        <w:t>elective visualization of the atomic orbitals at certain</w:t>
      </w:r>
      <w:r w:rsidR="003A2DA0">
        <w:rPr>
          <w:rFonts w:ascii="Times New Roman" w:hAnsi="Times New Roman" w:cs="Times New Roman"/>
          <w:color w:val="000000"/>
          <w:sz w:val="24"/>
          <w:szCs w:val="24"/>
        </w:rPr>
        <w:t xml:space="preserve"> tunneling conditions was </w:t>
      </w:r>
      <w:r w:rsidR="00361857">
        <w:rPr>
          <w:rFonts w:ascii="Times New Roman" w:hAnsi="Times New Roman" w:cs="Times New Roman" w:hint="eastAsia"/>
          <w:color w:val="000000"/>
          <w:sz w:val="24"/>
          <w:szCs w:val="24"/>
        </w:rPr>
        <w:t>view</w:t>
      </w:r>
      <w:r w:rsidRPr="00705EF6">
        <w:rPr>
          <w:rFonts w:ascii="Times New Roman" w:hAnsi="Times New Roman" w:cs="Times New Roman"/>
          <w:color w:val="000000"/>
          <w:sz w:val="24"/>
          <w:szCs w:val="24"/>
        </w:rPr>
        <w:t>ed</w:t>
      </w:r>
      <w:r w:rsidR="006922F2">
        <w:rPr>
          <w:rFonts w:ascii="Times New Roman" w:hAnsi="Times New Roman" w:cs="Times New Roman"/>
          <w:color w:val="000000"/>
          <w:sz w:val="24"/>
          <w:szCs w:val="24"/>
        </w:rPr>
        <w:t xml:space="preserve"> on the</w:t>
      </w:r>
      <w:r w:rsidR="007630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kern w:val="0"/>
            <w:sz w:val="24"/>
            <w:szCs w:val="24"/>
          </w:rPr>
          <m:t>(</m:t>
        </m:r>
        <m:r>
          <m:rPr>
            <m:sty m:val="p"/>
          </m:rPr>
          <w:rPr>
            <w:rFonts w:ascii="Cambria Math" w:hAnsi="Cambria Math" w:cs="Times New Roman"/>
            <w:kern w:val="0"/>
            <w:sz w:val="24"/>
            <w:szCs w:val="24"/>
          </w:rPr>
          <m:t>3</m:t>
        </m:r>
        <m:rad>
          <m:radPr>
            <m:degHide m:val="1"/>
            <m:ctrlPr>
              <w:rPr>
                <w:rFonts w:ascii="Cambria Math" w:hAnsi="Cambria Math" w:cs="Times New Roman"/>
                <w:kern w:val="0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7</m:t>
            </m:r>
          </m:e>
        </m:rad>
        <m:r>
          <w:rPr>
            <w:rFonts w:ascii="Cambria Math" w:hAnsi="Cambria Math" w:cs="Times New Roman"/>
            <w:kern w:val="0"/>
            <w:sz w:val="24"/>
            <w:szCs w:val="24"/>
          </w:rPr>
          <m:t>×3</m:t>
        </m:r>
        <m:rad>
          <m:radPr>
            <m:degHide m:val="1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7</m:t>
            </m:r>
          </m:e>
        </m:rad>
        <m:r>
          <w:rPr>
            <w:rFonts w:ascii="Cambria Math" w:hAnsi="Cambria Math" w:cs="Times New Roman"/>
            <w:kern w:val="0"/>
            <w:sz w:val="24"/>
            <w:szCs w:val="24"/>
          </w:rPr>
          <m:t>)R</m:t>
        </m:r>
        <m:sSup>
          <m:sSup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19.1</m:t>
            </m:r>
          </m:e>
          <m:sup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°</m:t>
            </m:r>
          </m:sup>
        </m:sSup>
      </m:oMath>
      <w:r w:rsidR="00763018">
        <w:rPr>
          <w:rFonts w:ascii="Times New Roman" w:hAnsi="Times New Roman" w:cs="Times New Roman" w:hint="eastAsia"/>
          <w:kern w:val="0"/>
          <w:sz w:val="24"/>
          <w:szCs w:val="24"/>
        </w:rPr>
        <w:t xml:space="preserve"> surface</w:t>
      </w:r>
      <w:r w:rsidR="006922F2">
        <w:rPr>
          <w:rFonts w:ascii="Times New Roman" w:hAnsi="Times New Roman" w:cs="Times New Roman"/>
          <w:color w:val="000000"/>
          <w:sz w:val="24"/>
          <w:szCs w:val="24"/>
        </w:rPr>
        <w:t xml:space="preserve">, as </w:t>
      </w:r>
      <w:r w:rsidR="00CD6C8E">
        <w:rPr>
          <w:rFonts w:ascii="Times New Roman" w:hAnsi="Times New Roman" w:cs="Times New Roman"/>
          <w:color w:val="000000"/>
          <w:sz w:val="24"/>
          <w:szCs w:val="24"/>
        </w:rPr>
        <w:t xml:space="preserve">shown </w:t>
      </w:r>
      <w:r w:rsidR="003A2DA0">
        <w:rPr>
          <w:rFonts w:ascii="Times New Roman" w:hAnsi="Times New Roman" w:cs="Times New Roman"/>
          <w:color w:val="000000"/>
          <w:sz w:val="24"/>
          <w:szCs w:val="24"/>
        </w:rPr>
        <w:t>in</w:t>
      </w:r>
      <w:r w:rsidR="006922F2">
        <w:rPr>
          <w:rFonts w:ascii="Times New Roman" w:hAnsi="Times New Roman" w:cs="Times New Roman"/>
          <w:color w:val="000000"/>
          <w:sz w:val="24"/>
          <w:szCs w:val="24"/>
        </w:rPr>
        <w:t xml:space="preserve"> the </w:t>
      </w:r>
      <w:r w:rsidR="003A2DA0">
        <w:rPr>
          <w:rFonts w:ascii="Times New Roman" w:hAnsi="Times New Roman" w:cs="Times New Roman"/>
          <w:color w:val="000000"/>
          <w:sz w:val="24"/>
          <w:szCs w:val="24"/>
        </w:rPr>
        <w:t xml:space="preserve">sequence of </w:t>
      </w:r>
      <w:r w:rsidR="00F35057">
        <w:rPr>
          <w:rFonts w:ascii="Times New Roman" w:hAnsi="Times New Roman" w:cs="Times New Roman"/>
          <w:color w:val="000000"/>
          <w:sz w:val="24"/>
          <w:szCs w:val="24"/>
        </w:rPr>
        <w:t xml:space="preserve">bias-dependent </w:t>
      </w:r>
      <w:r w:rsidR="00CD6C8E">
        <w:rPr>
          <w:rFonts w:ascii="Times New Roman" w:hAnsi="Times New Roman" w:cs="Times New Roman"/>
          <w:color w:val="000000"/>
          <w:sz w:val="24"/>
          <w:szCs w:val="24"/>
        </w:rPr>
        <w:t>STM images (</w:t>
      </w:r>
      <w:r w:rsidR="003A2DA0">
        <w:rPr>
          <w:rFonts w:ascii="Times New Roman" w:hAnsi="Times New Roman" w:cs="Times New Roman"/>
          <w:color w:val="000000"/>
          <w:sz w:val="24"/>
          <w:szCs w:val="24"/>
        </w:rPr>
        <w:t>supplementary Fig. S2</w:t>
      </w:r>
      <w:r w:rsidR="00CD6C8E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6922F2">
        <w:rPr>
          <w:rFonts w:ascii="Times New Roman" w:hAnsi="Times New Roman" w:cs="Times New Roman" w:hint="eastAsia"/>
          <w:color w:val="000000"/>
          <w:sz w:val="24"/>
          <w:szCs w:val="24"/>
        </w:rPr>
        <w:t>.</w:t>
      </w:r>
      <w:r w:rsidR="006922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44CC5">
        <w:rPr>
          <w:rFonts w:ascii="Times New Roman" w:hAnsi="Times New Roman" w:cs="Times New Roman"/>
          <w:color w:val="000000"/>
          <w:sz w:val="24"/>
          <w:szCs w:val="24"/>
        </w:rPr>
        <w:t xml:space="preserve">At </w:t>
      </w:r>
      <w:r w:rsidR="004633E9">
        <w:rPr>
          <w:rFonts w:ascii="Times New Roman" w:hAnsi="Times New Roman" w:cs="Times New Roman"/>
          <w:color w:val="000000"/>
          <w:sz w:val="24"/>
          <w:szCs w:val="24"/>
        </w:rPr>
        <w:t>negative bias</w:t>
      </w:r>
      <w:r w:rsidR="006C767D">
        <w:rPr>
          <w:rFonts w:ascii="Times New Roman" w:hAnsi="Times New Roman" w:cs="Times New Roman"/>
          <w:color w:val="000000"/>
          <w:sz w:val="24"/>
          <w:szCs w:val="24"/>
        </w:rPr>
        <w:t>es</w:t>
      </w:r>
      <w:r w:rsidR="004633E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D901D1">
        <w:rPr>
          <w:rFonts w:ascii="Times New Roman" w:hAnsi="Times New Roman" w:cs="Times New Roman"/>
          <w:color w:val="000000"/>
          <w:sz w:val="24"/>
          <w:szCs w:val="24"/>
        </w:rPr>
        <w:t>the STM contrast does not show significant changes</w:t>
      </w:r>
      <w:r w:rsidR="003A095C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A012BB">
        <w:rPr>
          <w:rFonts w:ascii="Times New Roman" w:hAnsi="Times New Roman" w:cs="Times New Roman"/>
          <w:color w:val="000000"/>
          <w:sz w:val="24"/>
          <w:szCs w:val="24"/>
        </w:rPr>
        <w:t>H</w:t>
      </w:r>
      <w:r w:rsidR="007A1DC2">
        <w:rPr>
          <w:rFonts w:ascii="Times New Roman" w:hAnsi="Times New Roman" w:cs="Times New Roman"/>
          <w:color w:val="000000"/>
          <w:sz w:val="24"/>
          <w:szCs w:val="24"/>
        </w:rPr>
        <w:t xml:space="preserve">owever, </w:t>
      </w:r>
      <w:r w:rsidR="00A012BB">
        <w:rPr>
          <w:rFonts w:ascii="Times New Roman" w:hAnsi="Times New Roman" w:cs="Times New Roman"/>
          <w:color w:val="000000"/>
          <w:sz w:val="24"/>
          <w:szCs w:val="24"/>
        </w:rPr>
        <w:t xml:space="preserve">the empty-state images </w:t>
      </w:r>
      <w:r w:rsidR="007A1DC2">
        <w:rPr>
          <w:rFonts w:ascii="Times New Roman" w:hAnsi="Times New Roman" w:cs="Times New Roman"/>
          <w:color w:val="000000"/>
          <w:sz w:val="24"/>
          <w:szCs w:val="24"/>
        </w:rPr>
        <w:t xml:space="preserve">obviously </w:t>
      </w:r>
      <w:r w:rsidR="00D901D1">
        <w:rPr>
          <w:rFonts w:ascii="Times New Roman" w:hAnsi="Times New Roman" w:cs="Times New Roman"/>
          <w:color w:val="000000"/>
          <w:sz w:val="24"/>
          <w:szCs w:val="24"/>
        </w:rPr>
        <w:t>depend</w:t>
      </w:r>
      <w:r w:rsidR="006C76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A1DC2">
        <w:rPr>
          <w:rFonts w:ascii="Times New Roman" w:hAnsi="Times New Roman" w:cs="Times New Roman"/>
          <w:color w:val="000000"/>
          <w:sz w:val="24"/>
          <w:szCs w:val="24"/>
        </w:rPr>
        <w:t>on the bias voltage</w:t>
      </w:r>
      <w:r w:rsidR="009117C1">
        <w:rPr>
          <w:rFonts w:ascii="Times New Roman" w:hAnsi="Times New Roman" w:cs="Times New Roman"/>
          <w:color w:val="000000"/>
          <w:sz w:val="24"/>
          <w:szCs w:val="24"/>
        </w:rPr>
        <w:t xml:space="preserve"> with the pattern varied</w:t>
      </w:r>
      <w:r w:rsidR="007A1DC2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0600C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814DE"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The </w:t>
      </w:r>
      <w:r w:rsidR="00C814DE">
        <w:rPr>
          <w:rFonts w:ascii="Times New Roman" w:hAnsi="Times New Roman" w:cs="Times New Roman"/>
          <w:color w:val="000000"/>
          <w:sz w:val="24"/>
          <w:szCs w:val="24"/>
        </w:rPr>
        <w:t xml:space="preserve">similar </w:t>
      </w:r>
      <w:r w:rsidR="00F246E0">
        <w:rPr>
          <w:rFonts w:ascii="Times New Roman" w:hAnsi="Times New Roman" w:cs="Times New Roman"/>
          <w:color w:val="000000"/>
          <w:sz w:val="24"/>
          <w:szCs w:val="24"/>
        </w:rPr>
        <w:t xml:space="preserve">experimental </w:t>
      </w:r>
      <w:r w:rsidR="002F10BD">
        <w:rPr>
          <w:rFonts w:ascii="Times New Roman" w:hAnsi="Times New Roman" w:cs="Times New Roman"/>
          <w:color w:val="000000"/>
          <w:sz w:val="24"/>
          <w:szCs w:val="24"/>
        </w:rPr>
        <w:t>result</w:t>
      </w:r>
      <w:r w:rsidR="00F246E0">
        <w:rPr>
          <w:rFonts w:ascii="Times New Roman" w:hAnsi="Times New Roman" w:cs="Times New Roman"/>
          <w:color w:val="000000"/>
          <w:sz w:val="24"/>
          <w:szCs w:val="24"/>
        </w:rPr>
        <w:t>s have</w:t>
      </w:r>
      <w:r w:rsidR="00C814DE">
        <w:rPr>
          <w:rFonts w:ascii="Times New Roman" w:hAnsi="Times New Roman" w:cs="Times New Roman"/>
          <w:color w:val="000000"/>
          <w:sz w:val="24"/>
          <w:szCs w:val="24"/>
        </w:rPr>
        <w:t xml:space="preserve"> also been </w:t>
      </w:r>
      <w:r w:rsidR="002F10BD">
        <w:rPr>
          <w:rFonts w:ascii="Times New Roman" w:hAnsi="Times New Roman" w:cs="Times New Roman"/>
          <w:color w:val="000000"/>
          <w:sz w:val="24"/>
          <w:szCs w:val="24"/>
        </w:rPr>
        <w:t xml:space="preserve">observed on the </w:t>
      </w:r>
      <w:r w:rsidR="00C814DE"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other two superstructure, </w:t>
      </w:r>
      <m:oMath>
        <m:r>
          <w:rPr>
            <w:rFonts w:ascii="Cambria Math" w:hAnsi="Cambria Math" w:cs="Times New Roman"/>
            <w:kern w:val="0"/>
            <w:sz w:val="24"/>
            <w:szCs w:val="24"/>
          </w:rPr>
          <w:lastRenderedPageBreak/>
          <m:t>(</m:t>
        </m:r>
        <m:rad>
          <m:radPr>
            <m:degHide m:val="1"/>
            <m:ctrlPr>
              <w:rPr>
                <w:rFonts w:ascii="Cambria Math" w:hAnsi="Cambria Math" w:cs="Times New Roman"/>
                <w:kern w:val="0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133</m:t>
            </m:r>
          </m:e>
        </m:rad>
        <m:r>
          <w:rPr>
            <w:rFonts w:ascii="Cambria Math" w:hAnsi="Cambria Math" w:cs="Times New Roman"/>
            <w:kern w:val="0"/>
            <w:sz w:val="24"/>
            <w:szCs w:val="24"/>
          </w:rPr>
          <m:t>×4</m:t>
        </m:r>
        <m:rad>
          <m:radPr>
            <m:degHide m:val="1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3</m:t>
            </m:r>
          </m:e>
        </m:rad>
        <m:r>
          <w:rPr>
            <w:rFonts w:ascii="Cambria Math" w:hAnsi="Cambria Math" w:cs="Times New Roman"/>
            <w:kern w:val="0"/>
            <w:sz w:val="24"/>
            <w:szCs w:val="24"/>
          </w:rPr>
          <m:t>)</m:t>
        </m:r>
      </m:oMath>
      <w:r w:rsidR="00C814DE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and</w:t>
      </w:r>
      <w:r w:rsidR="00C814DE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kern w:val="0"/>
            <w:sz w:val="24"/>
            <w:szCs w:val="24"/>
          </w:rPr>
          <m:t>(</m:t>
        </m:r>
        <m:r>
          <m:rPr>
            <m:sty m:val="p"/>
          </m:rPr>
          <w:rPr>
            <w:rFonts w:ascii="Cambria Math" w:hAnsi="Cambria Math" w:cs="Times New Roman"/>
            <w:kern w:val="0"/>
            <w:sz w:val="24"/>
            <w:szCs w:val="24"/>
          </w:rPr>
          <m:t>13</m:t>
        </m:r>
        <m:r>
          <w:rPr>
            <w:rFonts w:ascii="Cambria Math" w:hAnsi="Cambria Math" w:cs="Times New Roman"/>
            <w:kern w:val="0"/>
            <w:sz w:val="24"/>
            <w:szCs w:val="24"/>
          </w:rPr>
          <m:t>×13)</m:t>
        </m:r>
      </m:oMath>
      <w:r w:rsidR="00C814DE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  <w:r w:rsidR="00A17143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ins w:id="96" w:author="scli" w:date="2020-09-17T09:48:00Z">
        <w:r w:rsidR="005C0A48" w:rsidRPr="005C0A48">
          <w:rPr>
            <w:rFonts w:ascii="Times New Roman" w:eastAsia="宋体" w:hAnsi="Times New Roman" w:cs="Times New Roman"/>
            <w:kern w:val="0"/>
            <w:sz w:val="24"/>
            <w:szCs w:val="24"/>
            <w:highlight w:val="yellow"/>
            <w:rPrChange w:id="97" w:author="scli" w:date="2020-09-17T09:48:00Z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rPrChange>
          </w:rPr>
          <w:t>[</w:t>
        </w:r>
        <w:r w:rsidR="005C0A48" w:rsidRPr="005C0A48">
          <w:rPr>
            <w:rFonts w:ascii="Times New Roman" w:eastAsia="宋体" w:hAnsi="Times New Roman" w:cs="Times New Roman" w:hint="eastAsia"/>
            <w:kern w:val="0"/>
            <w:sz w:val="24"/>
            <w:szCs w:val="24"/>
            <w:highlight w:val="yellow"/>
            <w:rPrChange w:id="98" w:author="scli" w:date="2020-09-17T09:48:00Z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</w:rPrChange>
          </w:rPr>
          <w:t>这段没有论述</w:t>
        </w:r>
      </w:ins>
      <w:ins w:id="99" w:author="scli" w:date="2020-09-17T09:47:00Z">
        <w:r w:rsidR="005C0A48" w:rsidRPr="005C0A48">
          <w:rPr>
            <w:rFonts w:ascii="Times New Roman" w:eastAsia="宋体" w:hAnsi="Times New Roman" w:cs="Times New Roman"/>
            <w:kern w:val="0"/>
            <w:sz w:val="24"/>
            <w:szCs w:val="24"/>
            <w:highlight w:val="yellow"/>
            <w:rPrChange w:id="100" w:author="scli" w:date="2020-09-17T09:48:00Z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rPrChange>
          </w:rPr>
          <w:t>]</w:t>
        </w:r>
      </w:ins>
    </w:p>
    <w:p w14:paraId="25310780" w14:textId="681BAE87" w:rsidR="004B6ADA" w:rsidRPr="0006570E" w:rsidRDefault="00AE0DF8" w:rsidP="0006570E">
      <w:pPr>
        <w:spacing w:after="100" w:afterAutospacing="1" w:line="360" w:lineRule="auto"/>
        <w:ind w:firstLineChars="200" w:firstLine="48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C0A48">
        <w:rPr>
          <w:rFonts w:ascii="Times New Roman" w:hAnsi="Times New Roman" w:cs="Times New Roman"/>
          <w:kern w:val="0"/>
          <w:sz w:val="24"/>
          <w:szCs w:val="24"/>
        </w:rPr>
        <w:t>S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TS measurements </w:t>
      </w:r>
      <w:r w:rsidR="005C0A48">
        <w:rPr>
          <w:rFonts w:ascii="Times New Roman" w:hAnsi="Times New Roman" w:cs="Times New Roman"/>
          <w:kern w:val="0"/>
          <w:sz w:val="24"/>
          <w:szCs w:val="24"/>
        </w:rPr>
        <w:t xml:space="preserve">were </w:t>
      </w:r>
      <w:r w:rsidR="005C0A48" w:rsidRPr="00A37030">
        <w:rPr>
          <w:rFonts w:ascii="Times New Roman" w:hAnsi="Times New Roman" w:cs="Times New Roman"/>
          <w:i/>
          <w:kern w:val="0"/>
          <w:sz w:val="24"/>
          <w:szCs w:val="24"/>
        </w:rPr>
        <w:t>in-situ</w:t>
      </w:r>
      <w:r w:rsidR="005C0A48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</w:rPr>
        <w:t>performed to reveal the electronic properties of the three superstructures</w:t>
      </w:r>
      <w:r w:rsidR="00185EBE">
        <w:rPr>
          <w:rFonts w:ascii="Times New Roman" w:hAnsi="Times New Roman" w:cs="Times New Roman"/>
          <w:kern w:val="0"/>
          <w:sz w:val="24"/>
          <w:szCs w:val="24"/>
        </w:rPr>
        <w:t>. As shown in Fig. 3a, the dI/dV spectra</w:t>
      </w:r>
      <w:r w:rsidR="000774CB">
        <w:rPr>
          <w:rFonts w:ascii="Times New Roman" w:hAnsi="Times New Roman" w:cs="Times New Roman"/>
          <w:kern w:val="0"/>
          <w:sz w:val="24"/>
          <w:szCs w:val="24"/>
        </w:rPr>
        <w:t>, reflect the local density of states (LDOS),</w:t>
      </w:r>
      <w:r w:rsidR="00185EBE">
        <w:rPr>
          <w:rFonts w:ascii="Times New Roman" w:hAnsi="Times New Roman" w:cs="Times New Roman"/>
          <w:kern w:val="0"/>
          <w:sz w:val="24"/>
          <w:szCs w:val="24"/>
        </w:rPr>
        <w:t xml:space="preserve"> demonstrate the </w:t>
      </w:r>
      <w:r w:rsidR="009B20F5">
        <w:rPr>
          <w:rFonts w:ascii="Times New Roman" w:hAnsi="Times New Roman" w:cs="Times New Roman"/>
          <w:kern w:val="0"/>
          <w:sz w:val="24"/>
          <w:szCs w:val="24"/>
        </w:rPr>
        <w:t xml:space="preserve">insulating nature with large energy gap of ~2.5 eV, ~3.1 eV and ~2.95 eV for </w:t>
      </w:r>
      <m:oMath>
        <m:r>
          <w:rPr>
            <w:rFonts w:ascii="Cambria Math" w:hAnsi="Cambria Math" w:cs="Times New Roman"/>
            <w:kern w:val="0"/>
            <w:sz w:val="24"/>
            <w:szCs w:val="24"/>
          </w:rPr>
          <m:t>(</m:t>
        </m:r>
        <m:r>
          <m:rPr>
            <m:sty m:val="p"/>
          </m:rPr>
          <w:rPr>
            <w:rFonts w:ascii="Cambria Math" w:hAnsi="Cambria Math" w:cs="Times New Roman"/>
            <w:kern w:val="0"/>
            <w:sz w:val="24"/>
            <w:szCs w:val="24"/>
          </w:rPr>
          <m:t>3</m:t>
        </m:r>
        <m:rad>
          <m:radPr>
            <m:degHide m:val="1"/>
            <m:ctrlPr>
              <w:rPr>
                <w:rFonts w:ascii="Cambria Math" w:hAnsi="Cambria Math" w:cs="Times New Roman"/>
                <w:kern w:val="0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7</m:t>
            </m:r>
          </m:e>
        </m:rad>
        <m:r>
          <w:rPr>
            <w:rFonts w:ascii="Cambria Math" w:hAnsi="Cambria Math" w:cs="Times New Roman"/>
            <w:kern w:val="0"/>
            <w:sz w:val="24"/>
            <w:szCs w:val="24"/>
          </w:rPr>
          <m:t>×3</m:t>
        </m:r>
        <m:rad>
          <m:radPr>
            <m:degHide m:val="1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7</m:t>
            </m:r>
          </m:e>
        </m:rad>
        <m:r>
          <w:rPr>
            <w:rFonts w:ascii="Cambria Math" w:hAnsi="Cambria Math" w:cs="Times New Roman"/>
            <w:kern w:val="0"/>
            <w:sz w:val="24"/>
            <w:szCs w:val="24"/>
          </w:rPr>
          <m:t>)R</m:t>
        </m:r>
        <m:sSup>
          <m:sSup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19.1</m:t>
            </m:r>
          </m:e>
          <m:sup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°</m:t>
            </m:r>
          </m:sup>
        </m:sSup>
      </m:oMath>
      <w:r w:rsidR="00FF62C6">
        <w:rPr>
          <w:rFonts w:ascii="Times New Roman" w:hAnsi="Times New Roman" w:cs="Times New Roman" w:hint="eastAsia"/>
          <w:kern w:val="0"/>
          <w:sz w:val="24"/>
          <w:szCs w:val="24"/>
        </w:rPr>
        <w:t>,</w:t>
      </w:r>
      <w:r w:rsidR="00FF62C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kern w:val="0"/>
            <w:sz w:val="24"/>
            <w:szCs w:val="24"/>
          </w:rPr>
          <m:t>(</m:t>
        </m:r>
        <m:rad>
          <m:radPr>
            <m:degHide m:val="1"/>
            <m:ctrlPr>
              <w:rPr>
                <w:rFonts w:ascii="Cambria Math" w:hAnsi="Cambria Math" w:cs="Times New Roman"/>
                <w:kern w:val="0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133</m:t>
            </m:r>
          </m:e>
        </m:rad>
        <m:r>
          <w:rPr>
            <w:rFonts w:ascii="Cambria Math" w:hAnsi="Cambria Math" w:cs="Times New Roman"/>
            <w:kern w:val="0"/>
            <w:sz w:val="24"/>
            <w:szCs w:val="24"/>
          </w:rPr>
          <m:t>×4</m:t>
        </m:r>
        <m:rad>
          <m:radPr>
            <m:degHide m:val="1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3</m:t>
            </m:r>
          </m:e>
        </m:rad>
        <m:r>
          <w:rPr>
            <w:rFonts w:ascii="Cambria Math" w:hAnsi="Cambria Math" w:cs="Times New Roman"/>
            <w:kern w:val="0"/>
            <w:sz w:val="24"/>
            <w:szCs w:val="24"/>
          </w:rPr>
          <m:t>)</m:t>
        </m:r>
      </m:oMath>
      <w:r w:rsidR="00FF62C6">
        <w:rPr>
          <w:rFonts w:ascii="Times New Roman" w:hAnsi="Times New Roman" w:cs="Times New Roman"/>
          <w:kern w:val="0"/>
          <w:sz w:val="24"/>
          <w:szCs w:val="24"/>
        </w:rPr>
        <w:t xml:space="preserve"> and </w:t>
      </w:r>
      <m:oMath>
        <m:r>
          <w:rPr>
            <w:rFonts w:ascii="Cambria Math" w:hAnsi="Cambria Math" w:cs="Times New Roman"/>
            <w:kern w:val="0"/>
            <w:sz w:val="24"/>
            <w:szCs w:val="24"/>
          </w:rPr>
          <m:t>(</m:t>
        </m:r>
        <m:r>
          <m:rPr>
            <m:sty m:val="p"/>
          </m:rPr>
          <w:rPr>
            <w:rFonts w:ascii="Cambria Math" w:hAnsi="Cambria Math" w:cs="Times New Roman"/>
            <w:kern w:val="0"/>
            <w:sz w:val="24"/>
            <w:szCs w:val="24"/>
          </w:rPr>
          <m:t>13</m:t>
        </m:r>
        <m:r>
          <w:rPr>
            <w:rFonts w:ascii="Cambria Math" w:hAnsi="Cambria Math" w:cs="Times New Roman"/>
            <w:kern w:val="0"/>
            <w:sz w:val="24"/>
            <w:szCs w:val="24"/>
          </w:rPr>
          <m:t>×13)</m:t>
        </m:r>
      </m:oMath>
      <w:r w:rsidR="00FF62C6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="009B20F5">
        <w:rPr>
          <w:rFonts w:ascii="Times New Roman" w:hAnsi="Times New Roman" w:cs="Times New Roman"/>
          <w:kern w:val="0"/>
          <w:sz w:val="24"/>
          <w:szCs w:val="24"/>
        </w:rPr>
        <w:t xml:space="preserve">respectively. </w:t>
      </w:r>
      <w:r w:rsidR="00BF4DCB">
        <w:rPr>
          <w:rFonts w:ascii="Times New Roman" w:hAnsi="Times New Roman" w:cs="Times New Roman"/>
          <w:kern w:val="0"/>
          <w:sz w:val="24"/>
          <w:szCs w:val="24"/>
        </w:rPr>
        <w:t>As seen from the</w:t>
      </w:r>
      <w:r w:rsidR="008E23BC">
        <w:rPr>
          <w:rFonts w:ascii="Times New Roman" w:hAnsi="Times New Roman" w:cs="Times New Roman"/>
          <w:kern w:val="0"/>
          <w:sz w:val="24"/>
          <w:szCs w:val="24"/>
        </w:rPr>
        <w:t xml:space="preserve"> spatially resolved </w:t>
      </w:r>
      <w:r w:rsidR="005E250B">
        <w:rPr>
          <w:rFonts w:ascii="Times New Roman" w:hAnsi="Times New Roman" w:cs="Times New Roman"/>
          <w:kern w:val="0"/>
          <w:sz w:val="24"/>
          <w:szCs w:val="24"/>
        </w:rPr>
        <w:t xml:space="preserve">dI/dV spectra taken on the </w:t>
      </w:r>
      <m:oMath>
        <m:r>
          <w:rPr>
            <w:rFonts w:ascii="Cambria Math" w:hAnsi="Cambria Math" w:cs="Times New Roman"/>
            <w:kern w:val="0"/>
            <w:sz w:val="24"/>
            <w:szCs w:val="24"/>
          </w:rPr>
          <m:t>(</m:t>
        </m:r>
        <m:r>
          <m:rPr>
            <m:sty m:val="p"/>
          </m:rPr>
          <w:rPr>
            <w:rFonts w:ascii="Cambria Math" w:hAnsi="Cambria Math" w:cs="Times New Roman"/>
            <w:kern w:val="0"/>
            <w:sz w:val="24"/>
            <w:szCs w:val="24"/>
          </w:rPr>
          <m:t>3</m:t>
        </m:r>
        <m:rad>
          <m:radPr>
            <m:degHide m:val="1"/>
            <m:ctrlPr>
              <w:rPr>
                <w:rFonts w:ascii="Cambria Math" w:hAnsi="Cambria Math" w:cs="Times New Roman"/>
                <w:kern w:val="0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7</m:t>
            </m:r>
          </m:e>
        </m:rad>
        <m:r>
          <w:rPr>
            <w:rFonts w:ascii="Cambria Math" w:hAnsi="Cambria Math" w:cs="Times New Roman"/>
            <w:kern w:val="0"/>
            <w:sz w:val="24"/>
            <w:szCs w:val="24"/>
          </w:rPr>
          <m:t>×3</m:t>
        </m:r>
        <m:rad>
          <m:radPr>
            <m:degHide m:val="1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7</m:t>
            </m:r>
          </m:e>
        </m:rad>
        <m:r>
          <w:rPr>
            <w:rFonts w:ascii="Cambria Math" w:hAnsi="Cambria Math" w:cs="Times New Roman"/>
            <w:kern w:val="0"/>
            <w:sz w:val="24"/>
            <w:szCs w:val="24"/>
          </w:rPr>
          <m:t>)R</m:t>
        </m:r>
        <m:sSup>
          <m:sSup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19.1</m:t>
            </m:r>
          </m:e>
          <m:sup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°</m:t>
            </m:r>
          </m:sup>
        </m:sSup>
      </m:oMath>
      <w:r w:rsidR="005E250B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="00BF4DCB">
        <w:rPr>
          <w:rFonts w:ascii="Times New Roman" w:hAnsi="Times New Roman" w:cs="Times New Roman"/>
          <w:kern w:val="0"/>
          <w:sz w:val="24"/>
          <w:szCs w:val="24"/>
        </w:rPr>
        <w:t>surface (</w:t>
      </w:r>
      <w:r w:rsidR="00DB3833">
        <w:rPr>
          <w:rFonts w:ascii="Times New Roman" w:hAnsi="Times New Roman" w:cs="Times New Roman"/>
          <w:kern w:val="0"/>
          <w:sz w:val="24"/>
          <w:szCs w:val="24"/>
        </w:rPr>
        <w:t>Fig. 3</w:t>
      </w:r>
      <w:r w:rsidR="007C196F">
        <w:rPr>
          <w:rFonts w:ascii="Times New Roman" w:hAnsi="Times New Roman" w:cs="Times New Roman"/>
          <w:kern w:val="0"/>
          <w:sz w:val="24"/>
          <w:szCs w:val="24"/>
        </w:rPr>
        <w:t>b,</w:t>
      </w:r>
      <w:r w:rsidR="00205B1D">
        <w:rPr>
          <w:rFonts w:ascii="Times New Roman" w:hAnsi="Times New Roman" w:cs="Times New Roman"/>
          <w:kern w:val="0"/>
          <w:sz w:val="24"/>
          <w:szCs w:val="24"/>
        </w:rPr>
        <w:t>c) and the extracted spectra</w:t>
      </w:r>
      <w:r w:rsidR="00F207BB">
        <w:rPr>
          <w:rFonts w:ascii="Times New Roman" w:hAnsi="Times New Roman" w:cs="Times New Roman"/>
          <w:kern w:val="0"/>
          <w:sz w:val="24"/>
          <w:szCs w:val="24"/>
        </w:rPr>
        <w:t xml:space="preserve"> at each </w:t>
      </w:r>
      <w:r w:rsidR="000A2680">
        <w:rPr>
          <w:rFonts w:ascii="Times New Roman" w:hAnsi="Times New Roman" w:cs="Times New Roman"/>
          <w:kern w:val="0"/>
          <w:sz w:val="24"/>
          <w:szCs w:val="24"/>
        </w:rPr>
        <w:t xml:space="preserve">different </w:t>
      </w:r>
      <w:r w:rsidR="00F207BB">
        <w:rPr>
          <w:rFonts w:ascii="Times New Roman" w:hAnsi="Times New Roman" w:cs="Times New Roman"/>
          <w:kern w:val="0"/>
          <w:sz w:val="24"/>
          <w:szCs w:val="24"/>
        </w:rPr>
        <w:t>atom</w:t>
      </w:r>
      <w:r w:rsidR="000A2680">
        <w:rPr>
          <w:rFonts w:ascii="Times New Roman" w:hAnsi="Times New Roman" w:cs="Times New Roman"/>
          <w:kern w:val="0"/>
          <w:sz w:val="24"/>
          <w:szCs w:val="24"/>
        </w:rPr>
        <w:t>ic position</w:t>
      </w:r>
      <w:r w:rsidR="00205B1D">
        <w:rPr>
          <w:rFonts w:ascii="Times New Roman" w:hAnsi="Times New Roman" w:cs="Times New Roman"/>
          <w:kern w:val="0"/>
          <w:sz w:val="24"/>
          <w:szCs w:val="24"/>
        </w:rPr>
        <w:t>s</w:t>
      </w:r>
      <w:r w:rsidR="00F207BB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205B1D">
        <w:rPr>
          <w:rFonts w:ascii="Times New Roman" w:hAnsi="Times New Roman" w:cs="Times New Roman"/>
          <w:kern w:val="0"/>
          <w:sz w:val="24"/>
          <w:szCs w:val="24"/>
        </w:rPr>
        <w:t>in a unit cell (</w:t>
      </w:r>
      <w:r w:rsidR="00F207BB">
        <w:rPr>
          <w:rFonts w:ascii="Times New Roman" w:hAnsi="Times New Roman" w:cs="Times New Roman"/>
          <w:kern w:val="0"/>
          <w:sz w:val="24"/>
          <w:szCs w:val="24"/>
        </w:rPr>
        <w:t>Fig. S5</w:t>
      </w:r>
      <w:r w:rsidR="00205B1D">
        <w:rPr>
          <w:rFonts w:ascii="Times New Roman" w:hAnsi="Times New Roman" w:cs="Times New Roman"/>
          <w:kern w:val="0"/>
          <w:sz w:val="24"/>
          <w:szCs w:val="24"/>
        </w:rPr>
        <w:t>),</w:t>
      </w:r>
      <w:r w:rsidR="00F207BB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5C59A6">
        <w:rPr>
          <w:rFonts w:ascii="Times New Roman" w:hAnsi="Times New Roman" w:cs="Times New Roman"/>
          <w:kern w:val="0"/>
          <w:sz w:val="24"/>
          <w:szCs w:val="24"/>
        </w:rPr>
        <w:t xml:space="preserve">the </w:t>
      </w:r>
      <w:r w:rsidR="00E544F2">
        <w:rPr>
          <w:rFonts w:ascii="Times New Roman" w:hAnsi="Times New Roman" w:cs="Times New Roman"/>
          <w:kern w:val="0"/>
          <w:sz w:val="24"/>
          <w:szCs w:val="24"/>
        </w:rPr>
        <w:t xml:space="preserve">insulating </w:t>
      </w:r>
      <w:r w:rsidR="005C59A6">
        <w:rPr>
          <w:rFonts w:ascii="Times New Roman" w:hAnsi="Times New Roman" w:cs="Times New Roman"/>
          <w:kern w:val="0"/>
          <w:sz w:val="24"/>
          <w:szCs w:val="24"/>
        </w:rPr>
        <w:t>gap size is almost constant.</w:t>
      </w:r>
      <w:r w:rsidR="000A2680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E55629">
        <w:rPr>
          <w:rFonts w:ascii="Times New Roman" w:hAnsi="Times New Roman" w:cs="Times New Roman"/>
          <w:kern w:val="0"/>
          <w:sz w:val="24"/>
          <w:szCs w:val="24"/>
        </w:rPr>
        <w:t xml:space="preserve">The homogeneous insulating gap on surfaces of the other two superstructures, </w:t>
      </w:r>
      <m:oMath>
        <m:r>
          <w:rPr>
            <w:rFonts w:ascii="Cambria Math" w:hAnsi="Cambria Math" w:cs="Times New Roman"/>
            <w:kern w:val="0"/>
            <w:sz w:val="24"/>
            <w:szCs w:val="24"/>
          </w:rPr>
          <m:t>(</m:t>
        </m:r>
        <m:rad>
          <m:radPr>
            <m:degHide m:val="1"/>
            <m:ctrlPr>
              <w:rPr>
                <w:rFonts w:ascii="Cambria Math" w:hAnsi="Cambria Math" w:cs="Times New Roman"/>
                <w:kern w:val="0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133</m:t>
            </m:r>
          </m:e>
        </m:rad>
        <m:r>
          <w:rPr>
            <w:rFonts w:ascii="Cambria Math" w:hAnsi="Cambria Math" w:cs="Times New Roman"/>
            <w:kern w:val="0"/>
            <w:sz w:val="24"/>
            <w:szCs w:val="24"/>
          </w:rPr>
          <m:t>×4</m:t>
        </m:r>
        <m:rad>
          <m:radPr>
            <m:degHide m:val="1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3</m:t>
            </m:r>
          </m:e>
        </m:rad>
        <m:r>
          <w:rPr>
            <w:rFonts w:ascii="Cambria Math" w:hAnsi="Cambria Math" w:cs="Times New Roman"/>
            <w:kern w:val="0"/>
            <w:sz w:val="24"/>
            <w:szCs w:val="24"/>
          </w:rPr>
          <m:t>)</m:t>
        </m:r>
      </m:oMath>
      <w:r w:rsidR="00E55629">
        <w:rPr>
          <w:rFonts w:ascii="Times New Roman" w:hAnsi="Times New Roman" w:cs="Times New Roman"/>
          <w:kern w:val="0"/>
          <w:sz w:val="24"/>
          <w:szCs w:val="24"/>
        </w:rPr>
        <w:t xml:space="preserve"> and </w:t>
      </w:r>
      <m:oMath>
        <m:r>
          <w:rPr>
            <w:rFonts w:ascii="Cambria Math" w:hAnsi="Cambria Math" w:cs="Times New Roman"/>
            <w:kern w:val="0"/>
            <w:sz w:val="24"/>
            <w:szCs w:val="24"/>
          </w:rPr>
          <m:t>(</m:t>
        </m:r>
        <m:r>
          <m:rPr>
            <m:sty m:val="p"/>
          </m:rPr>
          <w:rPr>
            <w:rFonts w:ascii="Cambria Math" w:hAnsi="Cambria Math" w:cs="Times New Roman"/>
            <w:kern w:val="0"/>
            <w:sz w:val="24"/>
            <w:szCs w:val="24"/>
          </w:rPr>
          <m:t>13</m:t>
        </m:r>
        <m:r>
          <w:rPr>
            <w:rFonts w:ascii="Cambria Math" w:hAnsi="Cambria Math" w:cs="Times New Roman"/>
            <w:kern w:val="0"/>
            <w:sz w:val="24"/>
            <w:szCs w:val="24"/>
          </w:rPr>
          <m:t>×13)</m:t>
        </m:r>
      </m:oMath>
      <w:r w:rsidR="00E55629">
        <w:rPr>
          <w:rFonts w:ascii="Times New Roman" w:hAnsi="Times New Roman" w:cs="Times New Roman" w:hint="eastAsia"/>
          <w:kern w:val="0"/>
          <w:sz w:val="24"/>
          <w:szCs w:val="24"/>
        </w:rPr>
        <w:t>,</w:t>
      </w:r>
      <w:r w:rsidR="00975906">
        <w:rPr>
          <w:rFonts w:ascii="Times New Roman" w:hAnsi="Times New Roman" w:cs="Times New Roman"/>
          <w:kern w:val="0"/>
          <w:sz w:val="24"/>
          <w:szCs w:val="24"/>
        </w:rPr>
        <w:t xml:space="preserve"> are also</w:t>
      </w:r>
      <w:r w:rsidR="00E544F2">
        <w:rPr>
          <w:rFonts w:ascii="Times New Roman" w:hAnsi="Times New Roman" w:cs="Times New Roman"/>
          <w:kern w:val="0"/>
          <w:sz w:val="24"/>
          <w:szCs w:val="24"/>
        </w:rPr>
        <w:t xml:space="preserve"> demonstrated</w:t>
      </w:r>
      <w:r w:rsidR="00720144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E544F2">
        <w:rPr>
          <w:rFonts w:ascii="Times New Roman" w:hAnsi="Times New Roman" w:cs="Times New Roman"/>
          <w:kern w:val="0"/>
          <w:sz w:val="24"/>
          <w:szCs w:val="24"/>
        </w:rPr>
        <w:t>(</w:t>
      </w:r>
      <w:r w:rsidR="00720144">
        <w:rPr>
          <w:rFonts w:ascii="Times New Roman" w:hAnsi="Times New Roman" w:cs="Times New Roman"/>
          <w:kern w:val="0"/>
          <w:sz w:val="24"/>
          <w:szCs w:val="24"/>
        </w:rPr>
        <w:t>as presented</w:t>
      </w:r>
      <w:r w:rsidR="000564AF">
        <w:rPr>
          <w:rFonts w:ascii="Times New Roman" w:hAnsi="Times New Roman" w:cs="Times New Roman"/>
          <w:kern w:val="0"/>
          <w:sz w:val="24"/>
          <w:szCs w:val="24"/>
        </w:rPr>
        <w:t xml:space="preserve"> in Fig. S6</w:t>
      </w:r>
      <w:r w:rsidR="00E544F2">
        <w:rPr>
          <w:rFonts w:ascii="Times New Roman" w:hAnsi="Times New Roman" w:cs="Times New Roman"/>
          <w:kern w:val="0"/>
          <w:sz w:val="24"/>
          <w:szCs w:val="24"/>
        </w:rPr>
        <w:t>)</w:t>
      </w:r>
      <w:r w:rsidR="000564AF">
        <w:rPr>
          <w:rFonts w:ascii="Times New Roman" w:hAnsi="Times New Roman" w:cs="Times New Roman"/>
          <w:kern w:val="0"/>
          <w:sz w:val="24"/>
          <w:szCs w:val="24"/>
        </w:rPr>
        <w:t>.</w:t>
      </w:r>
      <w:r w:rsidR="003D6B4E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</w:p>
    <w:p w14:paraId="4EE4E6A4" w14:textId="06354100" w:rsidR="00EE5EF0" w:rsidRDefault="000901A1" w:rsidP="00F45340">
      <w:pPr>
        <w:spacing w:afterLines="50" w:after="156" w:line="360" w:lineRule="auto"/>
        <w:ind w:firstLineChars="200" w:firstLine="48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Theoretical calculations were carried out t</w:t>
      </w:r>
      <w:r w:rsidR="00BB0962">
        <w:rPr>
          <w:rFonts w:ascii="Times New Roman" w:hAnsi="Times New Roman" w:cs="Times New Roman"/>
          <w:sz w:val="24"/>
          <w:szCs w:val="24"/>
        </w:rPr>
        <w:t xml:space="preserve">o </w:t>
      </w:r>
      <w:r w:rsidR="00975906">
        <w:rPr>
          <w:rFonts w:ascii="Times New Roman" w:hAnsi="Times New Roman" w:cs="Times New Roman"/>
          <w:sz w:val="24"/>
          <w:szCs w:val="24"/>
        </w:rPr>
        <w:t>reveal the nature of the insulating state</w:t>
      </w:r>
      <w:r>
        <w:rPr>
          <w:rFonts w:ascii="Times New Roman" w:hAnsi="Times New Roman" w:cs="Times New Roman"/>
          <w:sz w:val="24"/>
          <w:szCs w:val="24"/>
        </w:rPr>
        <w:t>.</w:t>
      </w:r>
      <w:r w:rsidR="00DB3833">
        <w:rPr>
          <w:rFonts w:ascii="Times New Roman" w:hAnsi="Times New Roman" w:cs="Times New Roman"/>
          <w:sz w:val="24"/>
          <w:szCs w:val="24"/>
        </w:rPr>
        <w:t xml:space="preserve"> </w:t>
      </w:r>
      <w:r w:rsidR="00D012A5">
        <w:rPr>
          <w:rFonts w:ascii="Times New Roman" w:hAnsi="Times New Roman" w:cs="Times New Roman"/>
          <w:sz w:val="24"/>
          <w:szCs w:val="24"/>
        </w:rPr>
        <w:t>Based on the experimental</w:t>
      </w:r>
      <w:r w:rsidR="00C679FA">
        <w:rPr>
          <w:rFonts w:ascii="Times New Roman" w:hAnsi="Times New Roman" w:cs="Times New Roman"/>
          <w:sz w:val="24"/>
          <w:szCs w:val="24"/>
        </w:rPr>
        <w:t xml:space="preserve"> </w:t>
      </w:r>
      <w:r w:rsidR="00A7522C">
        <w:rPr>
          <w:rFonts w:ascii="Times New Roman" w:hAnsi="Times New Roman" w:cs="Times New Roman"/>
          <w:sz w:val="24"/>
          <w:szCs w:val="24"/>
        </w:rPr>
        <w:t>proposal</w:t>
      </w:r>
      <w:r w:rsidR="00C679FA">
        <w:rPr>
          <w:rFonts w:ascii="Times New Roman" w:hAnsi="Times New Roman" w:cs="Times New Roman"/>
          <w:sz w:val="24"/>
          <w:szCs w:val="24"/>
        </w:rPr>
        <w:t xml:space="preserve"> shown in Fig.2g-i</w:t>
      </w:r>
      <w:r w:rsidR="00A7522C">
        <w:rPr>
          <w:rFonts w:ascii="Times New Roman" w:hAnsi="Times New Roman" w:cs="Times New Roman"/>
          <w:sz w:val="24"/>
          <w:szCs w:val="24"/>
        </w:rPr>
        <w:t xml:space="preserve">, </w:t>
      </w:r>
      <w:r w:rsidR="00E43C36">
        <w:rPr>
          <w:rFonts w:ascii="Times New Roman" w:hAnsi="Times New Roman" w:cs="Times New Roman"/>
          <w:sz w:val="24"/>
          <w:szCs w:val="24"/>
        </w:rPr>
        <w:t xml:space="preserve">simplified </w:t>
      </w:r>
      <w:r w:rsidR="00A7522C">
        <w:rPr>
          <w:rFonts w:ascii="Times New Roman" w:hAnsi="Times New Roman" w:cs="Times New Roman"/>
          <w:sz w:val="24"/>
          <w:szCs w:val="24"/>
        </w:rPr>
        <w:t>structural model</w:t>
      </w:r>
      <w:r w:rsidR="00E43C36">
        <w:rPr>
          <w:rFonts w:ascii="Times New Roman" w:hAnsi="Times New Roman" w:cs="Times New Roman"/>
          <w:sz w:val="24"/>
          <w:szCs w:val="24"/>
        </w:rPr>
        <w:t>s were</w:t>
      </w:r>
      <w:r w:rsidR="001376B2">
        <w:rPr>
          <w:rFonts w:ascii="Times New Roman" w:hAnsi="Times New Roman" w:cs="Times New Roman"/>
          <w:sz w:val="24"/>
          <w:szCs w:val="24"/>
        </w:rPr>
        <w:t xml:space="preserve"> established for </w:t>
      </w:r>
      <w:r w:rsidR="00AE07D0">
        <w:rPr>
          <w:rFonts w:ascii="Times New Roman" w:hAnsi="Times New Roman" w:cs="Times New Roman"/>
          <w:sz w:val="24"/>
          <w:szCs w:val="24"/>
        </w:rPr>
        <w:t>the</w:t>
      </w:r>
      <w:r w:rsidR="006259A7">
        <w:rPr>
          <w:rFonts w:ascii="Times New Roman" w:hAnsi="Times New Roman" w:cs="Times New Roman"/>
          <w:sz w:val="24"/>
          <w:szCs w:val="24"/>
        </w:rPr>
        <w:t xml:space="preserve"> LDOS</w:t>
      </w:r>
      <w:r w:rsidR="000F3A32">
        <w:rPr>
          <w:rFonts w:ascii="Times New Roman" w:hAnsi="Times New Roman" w:cs="Times New Roman"/>
          <w:sz w:val="24"/>
          <w:szCs w:val="24"/>
        </w:rPr>
        <w:t xml:space="preserve"> calculation</w:t>
      </w:r>
      <w:r w:rsidR="006259A7">
        <w:rPr>
          <w:rFonts w:ascii="Times New Roman" w:hAnsi="Times New Roman" w:cs="Times New Roman"/>
          <w:sz w:val="24"/>
          <w:szCs w:val="24"/>
        </w:rPr>
        <w:t>s</w:t>
      </w:r>
      <w:r w:rsidR="005C140F">
        <w:rPr>
          <w:rFonts w:ascii="Times New Roman" w:hAnsi="Times New Roman" w:cs="Times New Roman"/>
          <w:sz w:val="24"/>
          <w:szCs w:val="24"/>
        </w:rPr>
        <w:t xml:space="preserve">. </w:t>
      </w:r>
      <w:r w:rsidR="00FA026F">
        <w:rPr>
          <w:rFonts w:ascii="Times New Roman" w:hAnsi="Times New Roman" w:cs="Times New Roman"/>
          <w:sz w:val="24"/>
          <w:szCs w:val="24"/>
        </w:rPr>
        <w:t xml:space="preserve">For the </w:t>
      </w:r>
      <m:oMath>
        <m:r>
          <w:rPr>
            <w:rFonts w:ascii="Cambria Math" w:hAnsi="Cambria Math" w:cs="Times New Roman"/>
            <w:kern w:val="0"/>
            <w:sz w:val="24"/>
            <w:szCs w:val="24"/>
          </w:rPr>
          <m:t>(</m:t>
        </m:r>
        <m:r>
          <m:rPr>
            <m:sty m:val="p"/>
          </m:rPr>
          <w:rPr>
            <w:rFonts w:ascii="Cambria Math" w:hAnsi="Cambria Math" w:cs="Times New Roman"/>
            <w:kern w:val="0"/>
            <w:sz w:val="24"/>
            <w:szCs w:val="24"/>
          </w:rPr>
          <m:t>3</m:t>
        </m:r>
        <m:rad>
          <m:radPr>
            <m:degHide m:val="1"/>
            <m:ctrlPr>
              <w:rPr>
                <w:rFonts w:ascii="Cambria Math" w:hAnsi="Cambria Math" w:cs="Times New Roman"/>
                <w:kern w:val="0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7</m:t>
            </m:r>
          </m:e>
        </m:rad>
        <m:r>
          <w:rPr>
            <w:rFonts w:ascii="Cambria Math" w:hAnsi="Cambria Math" w:cs="Times New Roman"/>
            <w:kern w:val="0"/>
            <w:sz w:val="24"/>
            <w:szCs w:val="24"/>
          </w:rPr>
          <m:t>×3</m:t>
        </m:r>
        <m:rad>
          <m:radPr>
            <m:degHide m:val="1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7</m:t>
            </m:r>
          </m:e>
        </m:rad>
        <m:r>
          <w:rPr>
            <w:rFonts w:ascii="Cambria Math" w:hAnsi="Cambria Math" w:cs="Times New Roman"/>
            <w:kern w:val="0"/>
            <w:sz w:val="24"/>
            <w:szCs w:val="24"/>
          </w:rPr>
          <m:t>)R</m:t>
        </m:r>
        <m:sSup>
          <m:sSup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19.1</m:t>
            </m:r>
          </m:e>
          <m:sup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°</m:t>
            </m:r>
          </m:sup>
        </m:sSup>
      </m:oMath>
      <w:r w:rsidR="00FA026F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="002B31B6">
        <w:rPr>
          <w:rFonts w:ascii="Times New Roman" w:hAnsi="Times New Roman" w:cs="Times New Roman"/>
          <w:kern w:val="0"/>
          <w:sz w:val="24"/>
          <w:szCs w:val="24"/>
        </w:rPr>
        <w:t>surface, the structural model adopt for calculations is displayed in Fig. 4a</w:t>
      </w:r>
      <w:r w:rsidR="00D20B1F">
        <w:rPr>
          <w:rFonts w:ascii="Times New Roman" w:hAnsi="Times New Roman" w:cs="Times New Roman"/>
          <w:kern w:val="0"/>
          <w:sz w:val="24"/>
          <w:szCs w:val="24"/>
        </w:rPr>
        <w:t>. T</w:t>
      </w:r>
      <w:r w:rsidR="00154A61">
        <w:rPr>
          <w:rFonts w:ascii="Times New Roman" w:hAnsi="Times New Roman" w:cs="Times New Roman"/>
          <w:kern w:val="0"/>
          <w:sz w:val="24"/>
          <w:szCs w:val="24"/>
        </w:rPr>
        <w:t xml:space="preserve">he </w:t>
      </w:r>
      <w:r w:rsidR="00180C3E">
        <w:rPr>
          <w:rFonts w:ascii="Times New Roman" w:hAnsi="Times New Roman" w:cs="Times New Roman"/>
          <w:kern w:val="0"/>
          <w:sz w:val="24"/>
          <w:szCs w:val="24"/>
        </w:rPr>
        <w:t xml:space="preserve">20 </w:t>
      </w:r>
      <w:r w:rsidR="00154A61">
        <w:rPr>
          <w:rFonts w:ascii="Times New Roman" w:hAnsi="Times New Roman" w:cs="Times New Roman"/>
          <w:kern w:val="0"/>
          <w:sz w:val="24"/>
          <w:szCs w:val="24"/>
        </w:rPr>
        <w:t>atomic site</w:t>
      </w:r>
      <w:r w:rsidR="00E71269">
        <w:rPr>
          <w:rFonts w:ascii="Times New Roman" w:hAnsi="Times New Roman" w:cs="Times New Roman"/>
          <w:kern w:val="0"/>
          <w:sz w:val="24"/>
          <w:szCs w:val="24"/>
        </w:rPr>
        <w:t>s</w:t>
      </w:r>
      <w:r w:rsidR="00154A6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1B0B39">
        <w:rPr>
          <w:rFonts w:ascii="Times New Roman" w:hAnsi="Times New Roman" w:cs="Times New Roman"/>
          <w:kern w:val="0"/>
          <w:sz w:val="24"/>
          <w:szCs w:val="24"/>
        </w:rPr>
        <w:t xml:space="preserve">in a unit cell are </w:t>
      </w:r>
      <w:r w:rsidR="00154A61">
        <w:rPr>
          <w:rFonts w:ascii="Times New Roman" w:hAnsi="Times New Roman" w:cs="Times New Roman"/>
          <w:kern w:val="0"/>
          <w:sz w:val="24"/>
          <w:szCs w:val="24"/>
        </w:rPr>
        <w:t>labeled as 0 to 19</w:t>
      </w:r>
      <w:r w:rsidR="00D20B1F">
        <w:rPr>
          <w:rFonts w:ascii="Times New Roman" w:hAnsi="Times New Roman" w:cs="Times New Roman"/>
          <w:kern w:val="0"/>
          <w:sz w:val="24"/>
          <w:szCs w:val="24"/>
        </w:rPr>
        <w:t xml:space="preserve"> with the t</w:t>
      </w:r>
      <w:r w:rsidR="00071829">
        <w:rPr>
          <w:rFonts w:ascii="Times New Roman" w:hAnsi="Times New Roman" w:cs="Times New Roman"/>
          <w:kern w:val="0"/>
          <w:sz w:val="24"/>
          <w:szCs w:val="24"/>
        </w:rPr>
        <w:t xml:space="preserve">hree atoms </w:t>
      </w:r>
      <w:r w:rsidR="00547216">
        <w:rPr>
          <w:rFonts w:ascii="Times New Roman" w:hAnsi="Times New Roman" w:cs="Times New Roman"/>
          <w:kern w:val="0"/>
          <w:sz w:val="24"/>
          <w:szCs w:val="24"/>
        </w:rPr>
        <w:t xml:space="preserve">located </w:t>
      </w:r>
      <w:r w:rsidR="00071829">
        <w:rPr>
          <w:rFonts w:ascii="Times New Roman" w:hAnsi="Times New Roman" w:cs="Times New Roman"/>
          <w:kern w:val="0"/>
          <w:sz w:val="24"/>
          <w:szCs w:val="24"/>
        </w:rPr>
        <w:t xml:space="preserve">at the center of each honeycomb (labeled as 20 to 22 in Fig. S5) are </w:t>
      </w:r>
      <w:r w:rsidR="00547216">
        <w:rPr>
          <w:rFonts w:ascii="Times New Roman" w:hAnsi="Times New Roman" w:cs="Times New Roman"/>
          <w:kern w:val="0"/>
          <w:sz w:val="24"/>
          <w:szCs w:val="24"/>
        </w:rPr>
        <w:t>neglected</w:t>
      </w:r>
      <w:r w:rsidR="00F33001">
        <w:rPr>
          <w:rFonts w:ascii="Times New Roman" w:hAnsi="Times New Roman" w:cs="Times New Roman"/>
          <w:kern w:val="0"/>
          <w:sz w:val="24"/>
          <w:szCs w:val="24"/>
        </w:rPr>
        <w:t xml:space="preserve">. </w:t>
      </w:r>
      <w:r w:rsidR="00F53EDA">
        <w:rPr>
          <w:rFonts w:ascii="Times New Roman" w:hAnsi="Times New Roman" w:cs="Times New Roman"/>
          <w:kern w:val="0"/>
          <w:sz w:val="24"/>
          <w:szCs w:val="24"/>
        </w:rPr>
        <w:t xml:space="preserve">When Hubbard U is not </w:t>
      </w:r>
      <w:r w:rsidR="00A4505A">
        <w:rPr>
          <w:rFonts w:ascii="Times New Roman" w:hAnsi="Times New Roman" w:cs="Times New Roman"/>
          <w:kern w:val="0"/>
          <w:sz w:val="24"/>
          <w:szCs w:val="24"/>
        </w:rPr>
        <w:t>considered</w:t>
      </w:r>
      <w:r w:rsidR="00831BEA">
        <w:rPr>
          <w:rFonts w:ascii="Times New Roman" w:hAnsi="Times New Roman" w:cs="Times New Roman"/>
          <w:kern w:val="0"/>
          <w:sz w:val="24"/>
          <w:szCs w:val="24"/>
        </w:rPr>
        <w:t xml:space="preserve">, </w:t>
      </w:r>
      <w:r w:rsidR="009A4146">
        <w:rPr>
          <w:rFonts w:ascii="Times New Roman" w:hAnsi="Times New Roman" w:cs="Times New Roman" w:hint="eastAsia"/>
          <w:kern w:val="0"/>
          <w:sz w:val="24"/>
          <w:szCs w:val="24"/>
        </w:rPr>
        <w:t>a</w:t>
      </w:r>
      <w:r w:rsidR="009A4146">
        <w:rPr>
          <w:rFonts w:ascii="Times New Roman" w:hAnsi="Times New Roman" w:cs="Times New Roman"/>
          <w:kern w:val="0"/>
          <w:sz w:val="24"/>
          <w:szCs w:val="24"/>
        </w:rPr>
        <w:t xml:space="preserve">s shown in supplementary Fig. S7a-b, </w:t>
      </w:r>
      <w:r w:rsidR="00831BEA">
        <w:rPr>
          <w:rFonts w:ascii="Times New Roman" w:hAnsi="Times New Roman" w:cs="Times New Roman"/>
          <w:kern w:val="0"/>
          <w:sz w:val="24"/>
          <w:szCs w:val="24"/>
        </w:rPr>
        <w:t>t</w:t>
      </w:r>
      <w:r w:rsidR="00547216">
        <w:rPr>
          <w:rFonts w:ascii="Times New Roman" w:hAnsi="Times New Roman" w:cs="Times New Roman"/>
          <w:kern w:val="0"/>
          <w:sz w:val="24"/>
          <w:szCs w:val="24"/>
        </w:rPr>
        <w:t xml:space="preserve">he </w:t>
      </w:r>
      <w:r w:rsidR="00F45340">
        <w:rPr>
          <w:rFonts w:ascii="Times New Roman" w:hAnsi="Times New Roman" w:cs="Times New Roman" w:hint="eastAsia"/>
          <w:kern w:val="0"/>
          <w:sz w:val="24"/>
          <w:szCs w:val="24"/>
        </w:rPr>
        <w:t>calculated</w:t>
      </w:r>
      <w:r w:rsidR="00F45340">
        <w:rPr>
          <w:rFonts w:ascii="Times New Roman" w:hAnsi="Times New Roman" w:cs="Times New Roman"/>
          <w:kern w:val="0"/>
          <w:sz w:val="24"/>
          <w:szCs w:val="24"/>
        </w:rPr>
        <w:t xml:space="preserve"> band</w:t>
      </w:r>
      <w:r w:rsidR="00F45340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="00D20B1F">
        <w:rPr>
          <w:rFonts w:ascii="Times New Roman" w:hAnsi="Times New Roman" w:cs="Times New Roman"/>
          <w:kern w:val="0"/>
          <w:sz w:val="24"/>
          <w:szCs w:val="24"/>
        </w:rPr>
        <w:t xml:space="preserve">structure </w:t>
      </w:r>
      <w:r w:rsidR="0046018B">
        <w:rPr>
          <w:rFonts w:ascii="Times New Roman" w:hAnsi="Times New Roman" w:cs="Times New Roman"/>
          <w:kern w:val="0"/>
          <w:sz w:val="24"/>
          <w:szCs w:val="24"/>
        </w:rPr>
        <w:t xml:space="preserve">and the total DOS </w:t>
      </w:r>
      <w:r w:rsidR="009C3765">
        <w:rPr>
          <w:rFonts w:ascii="Times New Roman" w:hAnsi="Times New Roman" w:cs="Times New Roman"/>
          <w:kern w:val="0"/>
          <w:sz w:val="24"/>
          <w:szCs w:val="24"/>
        </w:rPr>
        <w:t xml:space="preserve">indicate </w:t>
      </w:r>
      <w:r w:rsidR="00B72000">
        <w:rPr>
          <w:rFonts w:ascii="Times New Roman" w:hAnsi="Times New Roman" w:cs="Times New Roman"/>
          <w:kern w:val="0"/>
          <w:sz w:val="24"/>
          <w:szCs w:val="24"/>
        </w:rPr>
        <w:t xml:space="preserve">the insulating nature with </w:t>
      </w:r>
      <w:r w:rsidR="007B2489">
        <w:rPr>
          <w:rFonts w:ascii="Times New Roman" w:hAnsi="Times New Roman" w:cs="Times New Roman"/>
          <w:kern w:val="0"/>
          <w:sz w:val="24"/>
          <w:szCs w:val="24"/>
        </w:rPr>
        <w:t>an energy gap of ~2 eV.</w:t>
      </w:r>
      <w:r w:rsidR="001D70B7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0A6FF6">
        <w:rPr>
          <w:rFonts w:ascii="Times New Roman" w:hAnsi="Times New Roman" w:cs="Times New Roman"/>
          <w:kern w:val="0"/>
          <w:sz w:val="24"/>
          <w:szCs w:val="24"/>
        </w:rPr>
        <w:t xml:space="preserve">The LDOS was also calculated and </w:t>
      </w:r>
      <w:r w:rsidR="003B55D3">
        <w:rPr>
          <w:rFonts w:ascii="Times New Roman" w:hAnsi="Times New Roman" w:cs="Times New Roman"/>
          <w:kern w:val="0"/>
          <w:sz w:val="24"/>
          <w:szCs w:val="24"/>
        </w:rPr>
        <w:t xml:space="preserve">displayed in supplementary Fig. S7c. We found </w:t>
      </w:r>
      <w:r w:rsidR="00FC112E">
        <w:rPr>
          <w:rFonts w:ascii="Times New Roman" w:hAnsi="Times New Roman" w:cs="Times New Roman"/>
          <w:kern w:val="0"/>
          <w:sz w:val="24"/>
          <w:szCs w:val="24"/>
        </w:rPr>
        <w:t>that</w:t>
      </w:r>
      <w:r w:rsidR="003B55D3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4A3CFF">
        <w:rPr>
          <w:rFonts w:ascii="Times New Roman" w:hAnsi="Times New Roman" w:cs="Times New Roman"/>
          <w:kern w:val="0"/>
          <w:sz w:val="24"/>
          <w:szCs w:val="24"/>
        </w:rPr>
        <w:t xml:space="preserve">the </w:t>
      </w:r>
      <w:r w:rsidR="003B55D3">
        <w:rPr>
          <w:rFonts w:ascii="Times New Roman" w:hAnsi="Times New Roman" w:cs="Times New Roman"/>
          <w:kern w:val="0"/>
          <w:sz w:val="24"/>
          <w:szCs w:val="24"/>
        </w:rPr>
        <w:t xml:space="preserve">gap size </w:t>
      </w:r>
      <w:r w:rsidR="004A3CFF">
        <w:rPr>
          <w:rFonts w:ascii="Times New Roman" w:hAnsi="Times New Roman" w:cs="Times New Roman"/>
          <w:kern w:val="0"/>
          <w:sz w:val="24"/>
          <w:szCs w:val="24"/>
        </w:rPr>
        <w:t xml:space="preserve">varies from </w:t>
      </w:r>
      <w:r w:rsidR="003B55D3">
        <w:rPr>
          <w:rFonts w:ascii="Times New Roman" w:hAnsi="Times New Roman" w:cs="Times New Roman"/>
          <w:kern w:val="0"/>
          <w:sz w:val="24"/>
          <w:szCs w:val="24"/>
        </w:rPr>
        <w:t>atom</w:t>
      </w:r>
      <w:r w:rsidR="004A3CFF">
        <w:rPr>
          <w:rFonts w:ascii="Times New Roman" w:hAnsi="Times New Roman" w:cs="Times New Roman"/>
          <w:kern w:val="0"/>
          <w:sz w:val="24"/>
          <w:szCs w:val="24"/>
        </w:rPr>
        <w:t xml:space="preserve"> to atom</w:t>
      </w:r>
      <w:r w:rsidR="003B55D3">
        <w:rPr>
          <w:rFonts w:ascii="Times New Roman" w:hAnsi="Times New Roman" w:cs="Times New Roman"/>
          <w:kern w:val="0"/>
          <w:sz w:val="24"/>
          <w:szCs w:val="24"/>
        </w:rPr>
        <w:t>. For instance, t</w:t>
      </w:r>
      <w:r w:rsidR="000A6FF6">
        <w:rPr>
          <w:rFonts w:ascii="Times New Roman" w:hAnsi="Times New Roman" w:cs="Times New Roman"/>
          <w:kern w:val="0"/>
          <w:sz w:val="24"/>
          <w:szCs w:val="24"/>
        </w:rPr>
        <w:t xml:space="preserve">he </w:t>
      </w:r>
      <w:r w:rsidR="0010665E">
        <w:rPr>
          <w:rFonts w:ascii="Times New Roman" w:hAnsi="Times New Roman" w:cs="Times New Roman"/>
          <w:kern w:val="0"/>
          <w:sz w:val="24"/>
          <w:szCs w:val="24"/>
        </w:rPr>
        <w:t xml:space="preserve">energy gap at the atom labeled as </w:t>
      </w:r>
      <w:r w:rsidR="00B947C5">
        <w:rPr>
          <w:rFonts w:ascii="Times New Roman" w:hAnsi="Times New Roman" w:cs="Times New Roman"/>
          <w:kern w:val="0"/>
          <w:sz w:val="24"/>
          <w:szCs w:val="24"/>
        </w:rPr>
        <w:t>“</w:t>
      </w:r>
      <w:r w:rsidR="0010665E">
        <w:rPr>
          <w:rFonts w:ascii="Times New Roman" w:hAnsi="Times New Roman" w:cs="Times New Roman"/>
          <w:kern w:val="0"/>
          <w:sz w:val="24"/>
          <w:szCs w:val="24"/>
        </w:rPr>
        <w:t>0</w:t>
      </w:r>
      <w:r w:rsidR="00B947C5">
        <w:rPr>
          <w:rFonts w:ascii="Times New Roman" w:hAnsi="Times New Roman" w:cs="Times New Roman"/>
          <w:kern w:val="0"/>
          <w:sz w:val="24"/>
          <w:szCs w:val="24"/>
        </w:rPr>
        <w:t>”</w:t>
      </w:r>
      <w:r w:rsidR="0010665E">
        <w:rPr>
          <w:rFonts w:ascii="Times New Roman" w:hAnsi="Times New Roman" w:cs="Times New Roman"/>
          <w:kern w:val="0"/>
          <w:sz w:val="24"/>
          <w:szCs w:val="24"/>
        </w:rPr>
        <w:t xml:space="preserve"> is ~2.5 eV, </w:t>
      </w:r>
      <w:r w:rsidR="006F3DF8">
        <w:rPr>
          <w:rFonts w:ascii="Times New Roman" w:hAnsi="Times New Roman" w:cs="Times New Roman"/>
          <w:kern w:val="0"/>
          <w:sz w:val="24"/>
          <w:szCs w:val="24"/>
        </w:rPr>
        <w:t xml:space="preserve">and </w:t>
      </w:r>
      <w:r w:rsidR="003B55D3">
        <w:rPr>
          <w:rFonts w:ascii="Times New Roman" w:hAnsi="Times New Roman" w:cs="Times New Roman"/>
          <w:kern w:val="0"/>
          <w:sz w:val="24"/>
          <w:szCs w:val="24"/>
        </w:rPr>
        <w:t>yet</w:t>
      </w:r>
      <w:r w:rsidR="0010665E">
        <w:rPr>
          <w:rFonts w:ascii="Times New Roman" w:hAnsi="Times New Roman" w:cs="Times New Roman"/>
          <w:kern w:val="0"/>
          <w:sz w:val="24"/>
          <w:szCs w:val="24"/>
        </w:rPr>
        <w:t xml:space="preserve"> that at the atom “1” is</w:t>
      </w:r>
      <w:r w:rsidR="00B947C5">
        <w:rPr>
          <w:rFonts w:ascii="Times New Roman" w:hAnsi="Times New Roman" w:cs="Times New Roman"/>
          <w:kern w:val="0"/>
          <w:sz w:val="24"/>
          <w:szCs w:val="24"/>
        </w:rPr>
        <w:t xml:space="preserve"> smaller than 1 eV</w:t>
      </w:r>
      <w:r w:rsidR="003B55D3">
        <w:rPr>
          <w:rFonts w:ascii="Times New Roman" w:hAnsi="Times New Roman" w:cs="Times New Roman"/>
          <w:kern w:val="0"/>
          <w:sz w:val="24"/>
          <w:szCs w:val="24"/>
        </w:rPr>
        <w:t>, as displayed in Fig. 4b-c</w:t>
      </w:r>
      <w:r w:rsidR="0010665E">
        <w:rPr>
          <w:rFonts w:ascii="Times New Roman" w:hAnsi="Times New Roman" w:cs="Times New Roman"/>
          <w:kern w:val="0"/>
          <w:sz w:val="24"/>
          <w:szCs w:val="24"/>
        </w:rPr>
        <w:t>.</w:t>
      </w:r>
      <w:r w:rsidR="007E393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C748C2">
        <w:rPr>
          <w:rFonts w:ascii="Times New Roman" w:hAnsi="Times New Roman" w:cs="Times New Roman"/>
          <w:kern w:val="0"/>
          <w:sz w:val="24"/>
          <w:szCs w:val="24"/>
        </w:rPr>
        <w:t xml:space="preserve">This </w:t>
      </w:r>
      <w:r w:rsidR="003B55D3">
        <w:rPr>
          <w:rFonts w:ascii="Times New Roman" w:hAnsi="Times New Roman" w:cs="Times New Roman"/>
          <w:kern w:val="0"/>
          <w:sz w:val="24"/>
          <w:szCs w:val="24"/>
        </w:rPr>
        <w:t xml:space="preserve">inhomogeneous LDOS </w:t>
      </w:r>
      <w:r w:rsidR="00C748C2">
        <w:rPr>
          <w:rFonts w:ascii="Times New Roman" w:hAnsi="Times New Roman" w:cs="Times New Roman"/>
          <w:kern w:val="0"/>
          <w:sz w:val="24"/>
          <w:szCs w:val="24"/>
        </w:rPr>
        <w:t xml:space="preserve">is </w:t>
      </w:r>
      <w:r w:rsidR="00E4449C">
        <w:rPr>
          <w:rFonts w:ascii="Times New Roman" w:hAnsi="Times New Roman" w:cs="Times New Roman"/>
          <w:kern w:val="0"/>
          <w:sz w:val="24"/>
          <w:szCs w:val="24"/>
        </w:rPr>
        <w:t xml:space="preserve">obviously contradictory to </w:t>
      </w:r>
      <w:r w:rsidR="007A0328">
        <w:rPr>
          <w:rFonts w:ascii="Times New Roman" w:hAnsi="Times New Roman" w:cs="Times New Roman"/>
          <w:kern w:val="0"/>
          <w:sz w:val="24"/>
          <w:szCs w:val="24"/>
        </w:rPr>
        <w:t>the</w:t>
      </w:r>
      <w:r w:rsidR="00E4449C">
        <w:rPr>
          <w:rFonts w:ascii="Times New Roman" w:hAnsi="Times New Roman" w:cs="Times New Roman"/>
          <w:kern w:val="0"/>
          <w:sz w:val="24"/>
          <w:szCs w:val="24"/>
        </w:rPr>
        <w:t xml:space="preserve"> experimental uniform insulating gap (</w:t>
      </w:r>
      <w:r w:rsidR="00033FFC">
        <w:rPr>
          <w:rFonts w:ascii="Times New Roman" w:hAnsi="Times New Roman" w:cs="Times New Roman"/>
          <w:kern w:val="0"/>
          <w:sz w:val="24"/>
          <w:szCs w:val="24"/>
        </w:rPr>
        <w:t xml:space="preserve">Fig. 4c and </w:t>
      </w:r>
      <w:r w:rsidR="007A0328">
        <w:rPr>
          <w:rFonts w:ascii="Times New Roman" w:hAnsi="Times New Roman" w:cs="Times New Roman"/>
          <w:kern w:val="0"/>
          <w:sz w:val="24"/>
          <w:szCs w:val="24"/>
        </w:rPr>
        <w:t>supplementary Fig. S5</w:t>
      </w:r>
      <w:r w:rsidR="00BD196A">
        <w:rPr>
          <w:rFonts w:ascii="Times New Roman" w:hAnsi="Times New Roman" w:cs="Times New Roman"/>
          <w:kern w:val="0"/>
          <w:sz w:val="24"/>
          <w:szCs w:val="24"/>
        </w:rPr>
        <w:t>)</w:t>
      </w:r>
      <w:r w:rsidR="00C748C2">
        <w:rPr>
          <w:rFonts w:ascii="Times New Roman" w:hAnsi="Times New Roman" w:cs="Times New Roman"/>
          <w:kern w:val="0"/>
          <w:sz w:val="24"/>
          <w:szCs w:val="24"/>
        </w:rPr>
        <w:t xml:space="preserve">. </w:t>
      </w:r>
      <w:r w:rsidR="00F1215D">
        <w:rPr>
          <w:rFonts w:ascii="Times New Roman" w:hAnsi="Times New Roman" w:cs="Times New Roman"/>
          <w:kern w:val="0"/>
          <w:sz w:val="24"/>
          <w:szCs w:val="24"/>
        </w:rPr>
        <w:t>In consideration of the non-negligible in-site Coulomb repulsion</w:t>
      </w:r>
      <w:r w:rsidR="004457E1">
        <w:rPr>
          <w:rFonts w:ascii="Times New Roman" w:hAnsi="Times New Roman" w:cs="Times New Roman"/>
          <w:kern w:val="0"/>
          <w:sz w:val="24"/>
          <w:szCs w:val="24"/>
        </w:rPr>
        <w:t xml:space="preserve"> in this system</w:t>
      </w:r>
      <w:r w:rsidR="00DB3192">
        <w:rPr>
          <w:rFonts w:ascii="Times New Roman" w:hAnsi="Times New Roman" w:cs="Times New Roman"/>
          <w:kern w:val="0"/>
          <w:sz w:val="24"/>
          <w:szCs w:val="24"/>
        </w:rPr>
        <w:t xml:space="preserve">, </w:t>
      </w:r>
      <w:r w:rsidR="00F94E24">
        <w:rPr>
          <w:rFonts w:ascii="Times New Roman" w:hAnsi="Times New Roman" w:cs="Times New Roman"/>
          <w:kern w:val="0"/>
          <w:sz w:val="24"/>
          <w:szCs w:val="24"/>
        </w:rPr>
        <w:t xml:space="preserve">we </w:t>
      </w:r>
      <w:r w:rsidR="00DB3192">
        <w:rPr>
          <w:rFonts w:ascii="Times New Roman" w:hAnsi="Times New Roman" w:cs="Times New Roman"/>
          <w:kern w:val="0"/>
          <w:sz w:val="24"/>
          <w:szCs w:val="24"/>
        </w:rPr>
        <w:t xml:space="preserve">focus on </w:t>
      </w:r>
      <w:r w:rsidR="003B6A03">
        <w:rPr>
          <w:rFonts w:ascii="Times New Roman" w:hAnsi="Times New Roman" w:cs="Times New Roman"/>
          <w:kern w:val="0"/>
          <w:sz w:val="24"/>
          <w:szCs w:val="24"/>
        </w:rPr>
        <w:t>the</w:t>
      </w:r>
      <w:r w:rsidR="00653155">
        <w:rPr>
          <w:rFonts w:ascii="Times New Roman" w:hAnsi="Times New Roman" w:cs="Times New Roman"/>
          <w:kern w:val="0"/>
          <w:sz w:val="24"/>
          <w:szCs w:val="24"/>
        </w:rPr>
        <w:t xml:space="preserve"> calculation </w:t>
      </w:r>
      <w:r w:rsidR="009054DE">
        <w:rPr>
          <w:rFonts w:ascii="Times New Roman" w:hAnsi="Times New Roman" w:cs="Times New Roman"/>
          <w:kern w:val="0"/>
          <w:sz w:val="24"/>
          <w:szCs w:val="24"/>
        </w:rPr>
        <w:t xml:space="preserve">results </w:t>
      </w:r>
      <w:r w:rsidR="00653155">
        <w:rPr>
          <w:rFonts w:ascii="Times New Roman" w:hAnsi="Times New Roman" w:cs="Times New Roman"/>
          <w:kern w:val="0"/>
          <w:sz w:val="24"/>
          <w:szCs w:val="24"/>
        </w:rPr>
        <w:t>with Hubbard U</w:t>
      </w:r>
      <w:r w:rsidR="00DB3192">
        <w:rPr>
          <w:rFonts w:ascii="Times New Roman" w:hAnsi="Times New Roman" w:cs="Times New Roman"/>
          <w:kern w:val="0"/>
          <w:sz w:val="24"/>
          <w:szCs w:val="24"/>
        </w:rPr>
        <w:t xml:space="preserve">. </w:t>
      </w:r>
      <w:r w:rsidR="009054DE">
        <w:rPr>
          <w:rFonts w:ascii="Times New Roman" w:hAnsi="Times New Roman" w:cs="Times New Roman"/>
          <w:kern w:val="0"/>
          <w:sz w:val="24"/>
          <w:szCs w:val="24"/>
        </w:rPr>
        <w:t xml:space="preserve">As shown in </w:t>
      </w:r>
      <w:r w:rsidR="00C40BE9">
        <w:rPr>
          <w:rFonts w:ascii="Times New Roman" w:hAnsi="Times New Roman" w:cs="Times New Roman"/>
          <w:kern w:val="0"/>
          <w:sz w:val="24"/>
          <w:szCs w:val="24"/>
        </w:rPr>
        <w:t>the evolution of total DOS with U (</w:t>
      </w:r>
      <w:r w:rsidR="0069046A">
        <w:rPr>
          <w:rFonts w:ascii="Times New Roman" w:hAnsi="Times New Roman" w:cs="Times New Roman"/>
          <w:kern w:val="0"/>
          <w:sz w:val="24"/>
          <w:szCs w:val="24"/>
        </w:rPr>
        <w:t>Fig. 4</w:t>
      </w:r>
      <w:r w:rsidR="009054DE">
        <w:rPr>
          <w:rFonts w:ascii="Times New Roman" w:hAnsi="Times New Roman" w:cs="Times New Roman"/>
          <w:kern w:val="0"/>
          <w:sz w:val="24"/>
          <w:szCs w:val="24"/>
        </w:rPr>
        <w:t>d</w:t>
      </w:r>
      <w:r w:rsidR="00C40BE9">
        <w:rPr>
          <w:rFonts w:ascii="Times New Roman" w:hAnsi="Times New Roman" w:cs="Times New Roman"/>
          <w:kern w:val="0"/>
          <w:sz w:val="24"/>
          <w:szCs w:val="24"/>
        </w:rPr>
        <w:t>)</w:t>
      </w:r>
      <w:r w:rsidR="009054DE">
        <w:rPr>
          <w:rFonts w:ascii="Times New Roman" w:hAnsi="Times New Roman" w:cs="Times New Roman"/>
          <w:kern w:val="0"/>
          <w:sz w:val="24"/>
          <w:szCs w:val="24"/>
        </w:rPr>
        <w:t xml:space="preserve">, </w:t>
      </w:r>
      <w:r w:rsidR="009C3765">
        <w:rPr>
          <w:rFonts w:ascii="Times New Roman" w:hAnsi="Times New Roman" w:cs="Times New Roman"/>
          <w:kern w:val="0"/>
          <w:sz w:val="24"/>
          <w:szCs w:val="24"/>
        </w:rPr>
        <w:t xml:space="preserve">the </w:t>
      </w:r>
      <w:r w:rsidR="009517FE">
        <w:rPr>
          <w:rFonts w:ascii="Times New Roman" w:hAnsi="Times New Roman" w:cs="Times New Roman"/>
          <w:kern w:val="0"/>
          <w:sz w:val="24"/>
          <w:szCs w:val="24"/>
        </w:rPr>
        <w:t xml:space="preserve">average </w:t>
      </w:r>
      <w:r w:rsidR="002260E0">
        <w:rPr>
          <w:rFonts w:ascii="Times New Roman" w:hAnsi="Times New Roman" w:cs="Times New Roman"/>
          <w:kern w:val="0"/>
          <w:sz w:val="24"/>
          <w:szCs w:val="24"/>
        </w:rPr>
        <w:t xml:space="preserve">insulating gap becomes gradually decreased </w:t>
      </w:r>
      <w:r w:rsidR="009054DE">
        <w:rPr>
          <w:rFonts w:ascii="Times New Roman" w:hAnsi="Times New Roman" w:cs="Times New Roman"/>
          <w:kern w:val="0"/>
          <w:sz w:val="24"/>
          <w:szCs w:val="24"/>
        </w:rPr>
        <w:t xml:space="preserve">when taking </w:t>
      </w:r>
      <w:r w:rsidR="009054DE">
        <w:rPr>
          <w:rFonts w:ascii="Times New Roman" w:hAnsi="Times New Roman" w:cs="Times New Roman"/>
          <w:kern w:val="0"/>
          <w:sz w:val="24"/>
          <w:szCs w:val="24"/>
        </w:rPr>
        <w:lastRenderedPageBreak/>
        <w:t>into account of H</w:t>
      </w:r>
      <w:r w:rsidR="009054DE">
        <w:rPr>
          <w:rFonts w:ascii="Times New Roman" w:hAnsi="Times New Roman" w:cs="Times New Roman" w:hint="eastAsia"/>
          <w:kern w:val="0"/>
          <w:sz w:val="24"/>
          <w:szCs w:val="24"/>
        </w:rPr>
        <w:t>ubbard</w:t>
      </w:r>
      <w:r w:rsidR="009054DE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7B2461">
        <w:rPr>
          <w:rFonts w:ascii="Times New Roman" w:hAnsi="Times New Roman" w:cs="Times New Roman"/>
          <w:kern w:val="0"/>
          <w:sz w:val="24"/>
          <w:szCs w:val="24"/>
        </w:rPr>
        <w:t>U and a</w:t>
      </w:r>
      <w:r w:rsidR="008E7578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7B2461">
        <w:rPr>
          <w:rFonts w:ascii="Times New Roman" w:hAnsi="Times New Roman" w:cs="Times New Roman"/>
          <w:kern w:val="0"/>
          <w:sz w:val="24"/>
          <w:szCs w:val="24"/>
        </w:rPr>
        <w:t xml:space="preserve">transition from </w:t>
      </w:r>
      <w:r w:rsidR="008E7578">
        <w:rPr>
          <w:rFonts w:ascii="Times New Roman" w:hAnsi="Times New Roman" w:cs="Times New Roman"/>
          <w:kern w:val="0"/>
          <w:sz w:val="24"/>
          <w:szCs w:val="24"/>
        </w:rPr>
        <w:t xml:space="preserve">band insulator to metal </w:t>
      </w:r>
      <w:r w:rsidR="00BC71EB">
        <w:rPr>
          <w:rFonts w:ascii="Times New Roman" w:hAnsi="Times New Roman" w:cs="Times New Roman"/>
          <w:kern w:val="0"/>
          <w:sz w:val="24"/>
          <w:szCs w:val="24"/>
        </w:rPr>
        <w:t xml:space="preserve">is </w:t>
      </w:r>
      <w:r w:rsidR="008E7578">
        <w:rPr>
          <w:rFonts w:ascii="Times New Roman" w:hAnsi="Times New Roman" w:cs="Times New Roman"/>
          <w:kern w:val="0"/>
          <w:sz w:val="24"/>
          <w:szCs w:val="24"/>
        </w:rPr>
        <w:t xml:space="preserve">identified </w:t>
      </w:r>
      <w:r w:rsidR="006C44AC">
        <w:rPr>
          <w:rFonts w:ascii="Times New Roman" w:hAnsi="Times New Roman" w:cs="Times New Roman"/>
          <w:kern w:val="0"/>
          <w:sz w:val="24"/>
          <w:szCs w:val="24"/>
        </w:rPr>
        <w:t xml:space="preserve">at U= ~ </w:t>
      </w:r>
      <w:r w:rsidR="00FF07BB">
        <w:rPr>
          <w:rFonts w:ascii="Times New Roman" w:hAnsi="Times New Roman" w:cs="Times New Roman"/>
          <w:kern w:val="0"/>
          <w:sz w:val="24"/>
          <w:szCs w:val="24"/>
        </w:rPr>
        <w:t>3</w:t>
      </w:r>
      <w:r w:rsidR="006C44AC">
        <w:rPr>
          <w:rFonts w:ascii="Times New Roman" w:hAnsi="Times New Roman" w:cs="Times New Roman"/>
          <w:kern w:val="0"/>
          <w:sz w:val="24"/>
          <w:szCs w:val="24"/>
        </w:rPr>
        <w:t xml:space="preserve"> eV. </w:t>
      </w:r>
      <w:r w:rsidR="00FF07BB">
        <w:rPr>
          <w:rFonts w:ascii="Times New Roman" w:hAnsi="Times New Roman" w:cs="Times New Roman"/>
          <w:kern w:val="0"/>
          <w:sz w:val="24"/>
          <w:szCs w:val="24"/>
        </w:rPr>
        <w:t>As the applied U further increases</w:t>
      </w:r>
      <w:r w:rsidR="0097238E">
        <w:rPr>
          <w:rFonts w:ascii="Times New Roman" w:hAnsi="Times New Roman" w:cs="Times New Roman"/>
          <w:kern w:val="0"/>
          <w:sz w:val="24"/>
          <w:szCs w:val="24"/>
        </w:rPr>
        <w:t xml:space="preserve"> to</w:t>
      </w:r>
      <w:r w:rsidR="00325F03">
        <w:rPr>
          <w:rFonts w:ascii="Times New Roman" w:hAnsi="Times New Roman" w:cs="Times New Roman"/>
          <w:kern w:val="0"/>
          <w:sz w:val="24"/>
          <w:szCs w:val="24"/>
        </w:rPr>
        <w:t xml:space="preserve"> ~ 4</w:t>
      </w:r>
      <w:r w:rsidR="005A17A8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325F03">
        <w:rPr>
          <w:rFonts w:ascii="Times New Roman" w:hAnsi="Times New Roman" w:cs="Times New Roman"/>
          <w:kern w:val="0"/>
          <w:sz w:val="24"/>
          <w:szCs w:val="24"/>
        </w:rPr>
        <w:t>eV</w:t>
      </w:r>
      <w:r w:rsidR="00FF07BB">
        <w:rPr>
          <w:rFonts w:ascii="Times New Roman" w:hAnsi="Times New Roman" w:cs="Times New Roman"/>
          <w:kern w:val="0"/>
          <w:sz w:val="24"/>
          <w:szCs w:val="24"/>
        </w:rPr>
        <w:t xml:space="preserve">, </w:t>
      </w:r>
      <w:r w:rsidR="00DC4CB6">
        <w:rPr>
          <w:rFonts w:ascii="Times New Roman" w:hAnsi="Times New Roman" w:cs="Times New Roman"/>
          <w:kern w:val="0"/>
          <w:sz w:val="24"/>
          <w:szCs w:val="24"/>
        </w:rPr>
        <w:t xml:space="preserve">an energy gap </w:t>
      </w:r>
      <w:r w:rsidR="00224290">
        <w:rPr>
          <w:rFonts w:ascii="Times New Roman" w:hAnsi="Times New Roman" w:cs="Times New Roman"/>
          <w:kern w:val="0"/>
          <w:sz w:val="24"/>
          <w:szCs w:val="24"/>
        </w:rPr>
        <w:t>near E</w:t>
      </w:r>
      <w:r w:rsidR="00224290" w:rsidRPr="00224290">
        <w:rPr>
          <w:rFonts w:ascii="Times New Roman" w:hAnsi="Times New Roman" w:cs="Times New Roman"/>
          <w:kern w:val="0"/>
          <w:sz w:val="24"/>
          <w:szCs w:val="24"/>
          <w:vertAlign w:val="subscript"/>
        </w:rPr>
        <w:t>F</w:t>
      </w:r>
      <w:r w:rsidR="00224290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643B9F">
        <w:rPr>
          <w:rFonts w:ascii="Times New Roman" w:hAnsi="Times New Roman" w:cs="Times New Roman"/>
          <w:kern w:val="0"/>
          <w:sz w:val="24"/>
          <w:szCs w:val="24"/>
        </w:rPr>
        <w:t>re</w:t>
      </w:r>
      <w:r w:rsidR="0053288F">
        <w:rPr>
          <w:rFonts w:ascii="Times New Roman" w:hAnsi="Times New Roman" w:cs="Times New Roman"/>
          <w:kern w:val="0"/>
          <w:sz w:val="24"/>
          <w:szCs w:val="24"/>
        </w:rPr>
        <w:t>appears, indicati</w:t>
      </w:r>
      <w:r w:rsidR="002E0FD1">
        <w:rPr>
          <w:rFonts w:ascii="Times New Roman" w:hAnsi="Times New Roman" w:cs="Times New Roman"/>
          <w:kern w:val="0"/>
          <w:sz w:val="24"/>
          <w:szCs w:val="24"/>
        </w:rPr>
        <w:t>ng a metal-insulator transition.</w:t>
      </w:r>
      <w:r w:rsidR="0053288F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69046A">
        <w:rPr>
          <w:rFonts w:ascii="Times New Roman" w:hAnsi="Times New Roman" w:cs="Times New Roman"/>
          <w:kern w:val="0"/>
          <w:sz w:val="24"/>
          <w:szCs w:val="24"/>
        </w:rPr>
        <w:t>The including of U= 6 eV leads to a</w:t>
      </w:r>
      <w:r w:rsidR="006E0148">
        <w:rPr>
          <w:rFonts w:ascii="Times New Roman" w:hAnsi="Times New Roman" w:cs="Times New Roman"/>
          <w:kern w:val="0"/>
          <w:sz w:val="24"/>
          <w:szCs w:val="24"/>
        </w:rPr>
        <w:t xml:space="preserve">n </w:t>
      </w:r>
      <w:r w:rsidR="008B7950">
        <w:rPr>
          <w:rFonts w:ascii="Times New Roman" w:hAnsi="Times New Roman" w:cs="Times New Roman"/>
          <w:kern w:val="0"/>
          <w:sz w:val="24"/>
          <w:szCs w:val="24"/>
        </w:rPr>
        <w:t xml:space="preserve">experimentally comparable large energy </w:t>
      </w:r>
      <w:r w:rsidR="006E0148">
        <w:rPr>
          <w:rFonts w:ascii="Times New Roman" w:hAnsi="Times New Roman" w:cs="Times New Roman"/>
          <w:kern w:val="0"/>
          <w:sz w:val="24"/>
          <w:szCs w:val="24"/>
        </w:rPr>
        <w:t>gap of ~ 2.31 eV</w:t>
      </w:r>
      <w:r w:rsidR="002E0FD1">
        <w:rPr>
          <w:rFonts w:ascii="Times New Roman" w:hAnsi="Times New Roman" w:cs="Times New Roman"/>
          <w:kern w:val="0"/>
          <w:sz w:val="24"/>
          <w:szCs w:val="24"/>
        </w:rPr>
        <w:t>. W</w:t>
      </w:r>
      <w:r w:rsidR="006D00D4">
        <w:rPr>
          <w:rFonts w:ascii="Times New Roman" w:hAnsi="Times New Roman" w:cs="Times New Roman"/>
          <w:kern w:val="0"/>
          <w:sz w:val="24"/>
          <w:szCs w:val="24"/>
        </w:rPr>
        <w:t>e further explore</w:t>
      </w:r>
      <w:r w:rsidR="00C40BE9">
        <w:rPr>
          <w:rFonts w:ascii="Times New Roman" w:hAnsi="Times New Roman" w:cs="Times New Roman"/>
          <w:kern w:val="0"/>
          <w:sz w:val="24"/>
          <w:szCs w:val="24"/>
        </w:rPr>
        <w:t>d</w:t>
      </w:r>
      <w:r w:rsidR="006D00D4">
        <w:rPr>
          <w:rFonts w:ascii="Times New Roman" w:hAnsi="Times New Roman" w:cs="Times New Roman"/>
          <w:kern w:val="0"/>
          <w:sz w:val="24"/>
          <w:szCs w:val="24"/>
        </w:rPr>
        <w:t xml:space="preserve"> the </w:t>
      </w:r>
      <w:r w:rsidR="0069046A">
        <w:rPr>
          <w:rFonts w:ascii="Times New Roman" w:hAnsi="Times New Roman" w:cs="Times New Roman"/>
          <w:kern w:val="0"/>
          <w:sz w:val="24"/>
          <w:szCs w:val="24"/>
        </w:rPr>
        <w:t xml:space="preserve">corresponding </w:t>
      </w:r>
      <w:r w:rsidR="006D00D4">
        <w:rPr>
          <w:rFonts w:ascii="Times New Roman" w:hAnsi="Times New Roman" w:cs="Times New Roman"/>
          <w:kern w:val="0"/>
          <w:sz w:val="24"/>
          <w:szCs w:val="24"/>
        </w:rPr>
        <w:t>LDOS</w:t>
      </w:r>
      <w:r w:rsidR="002E0FD1">
        <w:rPr>
          <w:rFonts w:ascii="Times New Roman" w:hAnsi="Times New Roman" w:cs="Times New Roman"/>
          <w:kern w:val="0"/>
          <w:sz w:val="24"/>
          <w:szCs w:val="24"/>
        </w:rPr>
        <w:t xml:space="preserve"> and </w:t>
      </w:r>
      <w:r w:rsidR="00AD672C">
        <w:rPr>
          <w:rFonts w:ascii="Times New Roman" w:hAnsi="Times New Roman" w:cs="Times New Roman"/>
          <w:kern w:val="0"/>
          <w:sz w:val="24"/>
          <w:szCs w:val="24"/>
        </w:rPr>
        <w:t>found that the insulating gap is uniform at each atomic sites from 0 to 19</w:t>
      </w:r>
      <w:r w:rsidR="00EE5EF0">
        <w:rPr>
          <w:rFonts w:ascii="Times New Roman" w:hAnsi="Times New Roman" w:cs="Times New Roman"/>
          <w:kern w:val="0"/>
          <w:sz w:val="24"/>
          <w:szCs w:val="24"/>
        </w:rPr>
        <w:t xml:space="preserve"> (</w:t>
      </w:r>
      <w:r w:rsidR="00691A26">
        <w:rPr>
          <w:rFonts w:ascii="Times New Roman" w:hAnsi="Times New Roman" w:cs="Times New Roman"/>
          <w:kern w:val="0"/>
          <w:sz w:val="24"/>
          <w:szCs w:val="24"/>
        </w:rPr>
        <w:t xml:space="preserve">Fig. 4e-f and </w:t>
      </w:r>
      <w:r w:rsidR="00EE5EF0">
        <w:rPr>
          <w:rFonts w:ascii="Times New Roman" w:hAnsi="Times New Roman" w:cs="Times New Roman"/>
          <w:kern w:val="0"/>
          <w:sz w:val="24"/>
          <w:szCs w:val="24"/>
        </w:rPr>
        <w:t>Fig. S8</w:t>
      </w:r>
      <w:r w:rsidR="00AD672C">
        <w:rPr>
          <w:rFonts w:ascii="Times New Roman" w:hAnsi="Times New Roman" w:cs="Times New Roman"/>
          <w:kern w:val="0"/>
          <w:sz w:val="24"/>
          <w:szCs w:val="24"/>
        </w:rPr>
        <w:t>)</w:t>
      </w:r>
      <w:r w:rsidR="00EF4B8B">
        <w:rPr>
          <w:rFonts w:ascii="Times New Roman" w:hAnsi="Times New Roman" w:cs="Times New Roman"/>
          <w:kern w:val="0"/>
          <w:sz w:val="24"/>
          <w:szCs w:val="24"/>
        </w:rPr>
        <w:t xml:space="preserve">, in </w:t>
      </w:r>
      <w:r w:rsidR="0046653B">
        <w:rPr>
          <w:rFonts w:ascii="Times New Roman" w:hAnsi="Times New Roman" w:cs="Times New Roman"/>
          <w:kern w:val="0"/>
          <w:sz w:val="24"/>
          <w:szCs w:val="24"/>
        </w:rPr>
        <w:t>consistent</w:t>
      </w:r>
      <w:r w:rsidR="00EF4B8B">
        <w:rPr>
          <w:rFonts w:ascii="Times New Roman" w:hAnsi="Times New Roman" w:cs="Times New Roman"/>
          <w:kern w:val="0"/>
          <w:sz w:val="24"/>
          <w:szCs w:val="24"/>
        </w:rPr>
        <w:t xml:space="preserve"> with the experimentally observed homogeneous dI/dV spectra</w:t>
      </w:r>
      <w:r w:rsidR="0069046A">
        <w:rPr>
          <w:rFonts w:ascii="Times New Roman" w:hAnsi="Times New Roman" w:cs="Times New Roman"/>
          <w:kern w:val="0"/>
          <w:sz w:val="24"/>
          <w:szCs w:val="24"/>
        </w:rPr>
        <w:t xml:space="preserve">. </w:t>
      </w:r>
      <w:r w:rsidR="0070523D">
        <w:rPr>
          <w:rFonts w:ascii="Times New Roman" w:hAnsi="Times New Roman" w:cs="Times New Roman"/>
          <w:kern w:val="0"/>
          <w:sz w:val="24"/>
          <w:szCs w:val="24"/>
        </w:rPr>
        <w:t xml:space="preserve">The agreement between the experimental observation and theoretical calculation </w:t>
      </w:r>
      <w:r w:rsidR="00160175">
        <w:rPr>
          <w:rFonts w:ascii="Times New Roman" w:hAnsi="Times New Roman" w:cs="Times New Roman"/>
          <w:kern w:val="0"/>
          <w:sz w:val="24"/>
          <w:szCs w:val="24"/>
        </w:rPr>
        <w:t xml:space="preserve">with </w:t>
      </w:r>
      <w:r w:rsidR="000A505F">
        <w:rPr>
          <w:rFonts w:ascii="Times New Roman" w:hAnsi="Times New Roman" w:cs="Times New Roman"/>
          <w:kern w:val="0"/>
          <w:sz w:val="24"/>
          <w:szCs w:val="24"/>
        </w:rPr>
        <w:t xml:space="preserve">Hubbard </w:t>
      </w:r>
      <w:r w:rsidR="0070523D">
        <w:rPr>
          <w:rFonts w:ascii="Times New Roman" w:hAnsi="Times New Roman" w:cs="Times New Roman"/>
          <w:kern w:val="0"/>
          <w:sz w:val="24"/>
          <w:szCs w:val="24"/>
        </w:rPr>
        <w:t>U</w:t>
      </w:r>
      <w:r w:rsidR="000A505F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160175">
        <w:rPr>
          <w:rFonts w:ascii="Times New Roman" w:hAnsi="Times New Roman" w:cs="Times New Roman"/>
          <w:kern w:val="0"/>
          <w:sz w:val="24"/>
          <w:szCs w:val="24"/>
        </w:rPr>
        <w:t>indicates the Mott origin of the large insulating gap</w:t>
      </w:r>
      <w:r w:rsidR="00F32776">
        <w:rPr>
          <w:rFonts w:ascii="Times New Roman" w:hAnsi="Times New Roman" w:cs="Times New Roman"/>
          <w:kern w:val="0"/>
          <w:sz w:val="24"/>
          <w:szCs w:val="24"/>
        </w:rPr>
        <w:t xml:space="preserve"> of ~ 2.5 eV for </w:t>
      </w:r>
      <m:oMath>
        <m:r>
          <w:rPr>
            <w:rFonts w:ascii="Cambria Math" w:hAnsi="Cambria Math" w:cs="Times New Roman"/>
            <w:kern w:val="0"/>
            <w:sz w:val="24"/>
            <w:szCs w:val="24"/>
          </w:rPr>
          <m:t>(</m:t>
        </m:r>
        <m:r>
          <m:rPr>
            <m:sty m:val="p"/>
          </m:rPr>
          <w:rPr>
            <w:rFonts w:ascii="Cambria Math" w:hAnsi="Cambria Math" w:cs="Times New Roman"/>
            <w:kern w:val="0"/>
            <w:sz w:val="24"/>
            <w:szCs w:val="24"/>
          </w:rPr>
          <m:t>3</m:t>
        </m:r>
        <m:rad>
          <m:radPr>
            <m:degHide m:val="1"/>
            <m:ctrlPr>
              <w:rPr>
                <w:rFonts w:ascii="Cambria Math" w:hAnsi="Cambria Math" w:cs="Times New Roman"/>
                <w:kern w:val="0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7</m:t>
            </m:r>
          </m:e>
        </m:rad>
        <m:r>
          <w:rPr>
            <w:rFonts w:ascii="Cambria Math" w:hAnsi="Cambria Math" w:cs="Times New Roman"/>
            <w:kern w:val="0"/>
            <w:sz w:val="24"/>
            <w:szCs w:val="24"/>
          </w:rPr>
          <m:t>×3</m:t>
        </m:r>
        <m:rad>
          <m:radPr>
            <m:degHide m:val="1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7</m:t>
            </m:r>
          </m:e>
        </m:rad>
        <m:r>
          <w:rPr>
            <w:rFonts w:ascii="Cambria Math" w:hAnsi="Cambria Math" w:cs="Times New Roman"/>
            <w:kern w:val="0"/>
            <w:sz w:val="24"/>
            <w:szCs w:val="24"/>
          </w:rPr>
          <m:t>)R</m:t>
        </m:r>
        <m:sSup>
          <m:sSup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19.1</m:t>
            </m:r>
          </m:e>
          <m:sup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°</m:t>
            </m:r>
          </m:sup>
        </m:sSup>
      </m:oMath>
      <w:r w:rsidR="00F32776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="00F32776">
        <w:rPr>
          <w:rFonts w:ascii="Times New Roman" w:hAnsi="Times New Roman" w:cs="Times New Roman"/>
          <w:kern w:val="0"/>
          <w:sz w:val="24"/>
          <w:szCs w:val="24"/>
        </w:rPr>
        <w:t>surface</w:t>
      </w:r>
      <w:r w:rsidR="00160175">
        <w:rPr>
          <w:rFonts w:ascii="Times New Roman" w:hAnsi="Times New Roman" w:cs="Times New Roman"/>
          <w:kern w:val="0"/>
          <w:sz w:val="24"/>
          <w:szCs w:val="24"/>
        </w:rPr>
        <w:t xml:space="preserve">.  </w:t>
      </w:r>
    </w:p>
    <w:p w14:paraId="58177883" w14:textId="0B044093" w:rsidR="005B3D2F" w:rsidRDefault="00052705" w:rsidP="005B3D2F">
      <w:pPr>
        <w:spacing w:afterLines="50" w:after="156" w:line="360" w:lineRule="auto"/>
        <w:ind w:firstLineChars="200" w:firstLine="48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F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or </w:t>
      </w:r>
      <m:oMath>
        <m:r>
          <w:rPr>
            <w:rFonts w:ascii="Cambria Math" w:hAnsi="Cambria Math" w:cs="Times New Roman"/>
            <w:kern w:val="0"/>
            <w:sz w:val="24"/>
            <w:szCs w:val="24"/>
          </w:rPr>
          <m:t>(</m:t>
        </m:r>
        <m:rad>
          <m:radPr>
            <m:degHide m:val="1"/>
            <m:ctrlPr>
              <w:rPr>
                <w:rFonts w:ascii="Cambria Math" w:hAnsi="Cambria Math" w:cs="Times New Roman"/>
                <w:kern w:val="0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133</m:t>
            </m:r>
          </m:e>
        </m:rad>
        <m:r>
          <w:rPr>
            <w:rFonts w:ascii="Cambria Math" w:hAnsi="Cambria Math" w:cs="Times New Roman"/>
            <w:kern w:val="0"/>
            <w:sz w:val="24"/>
            <w:szCs w:val="24"/>
          </w:rPr>
          <m:t>×4</m:t>
        </m:r>
        <m:rad>
          <m:radPr>
            <m:degHide m:val="1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3</m:t>
            </m:r>
          </m:e>
        </m:rad>
        <m:r>
          <w:rPr>
            <w:rFonts w:ascii="Cambria Math" w:hAnsi="Cambria Math" w:cs="Times New Roman"/>
            <w:kern w:val="0"/>
            <w:sz w:val="24"/>
            <w:szCs w:val="24"/>
          </w:rPr>
          <m:t>)</m:t>
        </m:r>
      </m:oMath>
      <w:r w:rsidR="0045051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and </w:t>
      </w:r>
      <m:oMath>
        <m:r>
          <w:rPr>
            <w:rFonts w:ascii="Cambria Math" w:hAnsi="Cambria Math" w:cs="Times New Roman"/>
            <w:kern w:val="0"/>
            <w:sz w:val="24"/>
            <w:szCs w:val="24"/>
          </w:rPr>
          <m:t>(</m:t>
        </m:r>
        <m:r>
          <m:rPr>
            <m:sty m:val="p"/>
          </m:rPr>
          <w:rPr>
            <w:rFonts w:ascii="Cambria Math" w:hAnsi="Cambria Math" w:cs="Times New Roman"/>
            <w:kern w:val="0"/>
            <w:sz w:val="24"/>
            <w:szCs w:val="24"/>
          </w:rPr>
          <m:t>13</m:t>
        </m:r>
        <m:r>
          <w:rPr>
            <w:rFonts w:ascii="Cambria Math" w:hAnsi="Cambria Math" w:cs="Times New Roman"/>
            <w:kern w:val="0"/>
            <w:sz w:val="24"/>
            <w:szCs w:val="24"/>
          </w:rPr>
          <m:t>×13)</m:t>
        </m:r>
      </m:oMath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</w:rPr>
        <w:t>surfaces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,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BE5B9A">
        <w:rPr>
          <w:rFonts w:ascii="Times New Roman" w:hAnsi="Times New Roman" w:cs="Times New Roman"/>
          <w:kern w:val="0"/>
          <w:sz w:val="24"/>
          <w:szCs w:val="24"/>
        </w:rPr>
        <w:t xml:space="preserve">we similarly constructed the </w:t>
      </w:r>
      <w:bookmarkStart w:id="101" w:name="_GoBack"/>
      <w:bookmarkEnd w:id="101"/>
      <w:r w:rsidR="00BE5B9A">
        <w:rPr>
          <w:rFonts w:ascii="Times New Roman" w:hAnsi="Times New Roman" w:cs="Times New Roman"/>
          <w:kern w:val="0"/>
          <w:sz w:val="24"/>
          <w:szCs w:val="24"/>
        </w:rPr>
        <w:t>simplified models for theoretical calculations</w:t>
      </w:r>
      <w:r w:rsidR="00365929">
        <w:rPr>
          <w:rFonts w:ascii="Times New Roman" w:hAnsi="Times New Roman" w:cs="Times New Roman"/>
          <w:kern w:val="0"/>
          <w:sz w:val="24"/>
          <w:szCs w:val="24"/>
        </w:rPr>
        <w:t>,</w:t>
      </w:r>
      <w:r w:rsidR="00D1789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3246F1">
        <w:rPr>
          <w:rFonts w:ascii="Times New Roman" w:hAnsi="Times New Roman" w:cs="Times New Roman"/>
          <w:kern w:val="0"/>
          <w:sz w:val="24"/>
          <w:szCs w:val="24"/>
        </w:rPr>
        <w:t xml:space="preserve">as </w:t>
      </w:r>
      <w:r w:rsidR="00C0233C">
        <w:rPr>
          <w:rFonts w:ascii="Times New Roman" w:hAnsi="Times New Roman" w:cs="Times New Roman"/>
          <w:kern w:val="0"/>
          <w:sz w:val="24"/>
          <w:szCs w:val="24"/>
        </w:rPr>
        <w:t>s</w:t>
      </w:r>
      <w:r w:rsidR="003246F1">
        <w:rPr>
          <w:rFonts w:ascii="Times New Roman" w:hAnsi="Times New Roman" w:cs="Times New Roman"/>
          <w:kern w:val="0"/>
          <w:sz w:val="24"/>
          <w:szCs w:val="24"/>
        </w:rPr>
        <w:t>hown in Fig. 5a and d</w:t>
      </w:r>
      <w:r w:rsidR="00C85DC4">
        <w:rPr>
          <w:rFonts w:ascii="Times New Roman" w:hAnsi="Times New Roman" w:cs="Times New Roman"/>
          <w:kern w:val="0"/>
          <w:sz w:val="24"/>
          <w:szCs w:val="24"/>
        </w:rPr>
        <w:t xml:space="preserve"> respectively</w:t>
      </w:r>
      <w:r w:rsidR="00C0233C">
        <w:rPr>
          <w:rFonts w:ascii="Times New Roman" w:hAnsi="Times New Roman" w:cs="Times New Roman"/>
          <w:kern w:val="0"/>
          <w:sz w:val="24"/>
          <w:szCs w:val="24"/>
        </w:rPr>
        <w:t xml:space="preserve">. </w:t>
      </w:r>
      <w:r w:rsidR="00FA0D93">
        <w:rPr>
          <w:rFonts w:ascii="Times New Roman" w:hAnsi="Times New Roman" w:cs="Times New Roman"/>
          <w:kern w:val="0"/>
          <w:sz w:val="24"/>
          <w:szCs w:val="24"/>
        </w:rPr>
        <w:t xml:space="preserve">For both of them, the band structure and </w:t>
      </w:r>
      <w:r w:rsidR="0056706D">
        <w:rPr>
          <w:rFonts w:ascii="Times New Roman" w:hAnsi="Times New Roman" w:cs="Times New Roman"/>
          <w:kern w:val="0"/>
          <w:sz w:val="24"/>
          <w:szCs w:val="24"/>
        </w:rPr>
        <w:t xml:space="preserve">the </w:t>
      </w:r>
      <w:r w:rsidR="00FA0D93">
        <w:rPr>
          <w:rFonts w:ascii="Times New Roman" w:hAnsi="Times New Roman" w:cs="Times New Roman"/>
          <w:kern w:val="0"/>
          <w:sz w:val="24"/>
          <w:szCs w:val="24"/>
        </w:rPr>
        <w:t>c</w:t>
      </w:r>
      <w:r w:rsidR="007E0199">
        <w:rPr>
          <w:rFonts w:ascii="Times New Roman" w:hAnsi="Times New Roman" w:cs="Times New Roman"/>
          <w:kern w:val="0"/>
          <w:sz w:val="24"/>
          <w:szCs w:val="24"/>
        </w:rPr>
        <w:t>alculated total</w:t>
      </w:r>
      <w:r w:rsidR="00FA0D93">
        <w:rPr>
          <w:rFonts w:ascii="Times New Roman" w:hAnsi="Times New Roman" w:cs="Times New Roman"/>
          <w:kern w:val="0"/>
          <w:sz w:val="24"/>
          <w:szCs w:val="24"/>
        </w:rPr>
        <w:t xml:space="preserve"> DOS without Hubbard-U (U= 0) indicate their metallic state with non-vanishing DOS near E</w:t>
      </w:r>
      <w:r w:rsidR="00FA0D93" w:rsidRPr="00FA0D93">
        <w:rPr>
          <w:rFonts w:ascii="Times New Roman" w:hAnsi="Times New Roman" w:cs="Times New Roman"/>
          <w:kern w:val="0"/>
          <w:sz w:val="24"/>
          <w:szCs w:val="24"/>
          <w:vertAlign w:val="subscript"/>
        </w:rPr>
        <w:t>F</w:t>
      </w:r>
      <w:r w:rsidR="0056706D">
        <w:rPr>
          <w:rFonts w:ascii="Times New Roman" w:hAnsi="Times New Roman" w:cs="Times New Roman"/>
          <w:kern w:val="0"/>
          <w:sz w:val="24"/>
          <w:szCs w:val="24"/>
        </w:rPr>
        <w:t>.</w:t>
      </w:r>
      <w:r w:rsidR="00FA0D93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7E0199">
        <w:rPr>
          <w:rFonts w:ascii="Times New Roman" w:hAnsi="Times New Roman" w:cs="Times New Roman"/>
          <w:kern w:val="0"/>
          <w:sz w:val="24"/>
          <w:szCs w:val="24"/>
        </w:rPr>
        <w:t>The calculation considering Hub</w:t>
      </w:r>
      <w:r w:rsidR="0056706D">
        <w:rPr>
          <w:rFonts w:ascii="Times New Roman" w:hAnsi="Times New Roman" w:cs="Times New Roman"/>
          <w:kern w:val="0"/>
          <w:sz w:val="24"/>
          <w:szCs w:val="24"/>
        </w:rPr>
        <w:t>bard-U was further carried out and a</w:t>
      </w:r>
      <w:r w:rsidR="00546ACC">
        <w:rPr>
          <w:rFonts w:ascii="Times New Roman" w:hAnsi="Times New Roman" w:cs="Times New Roman"/>
          <w:kern w:val="0"/>
          <w:sz w:val="24"/>
          <w:szCs w:val="24"/>
        </w:rPr>
        <w:t xml:space="preserve"> transition of metal-insulator </w:t>
      </w:r>
      <w:r w:rsidR="005D4DD7">
        <w:rPr>
          <w:rFonts w:ascii="Times New Roman" w:hAnsi="Times New Roman" w:cs="Times New Roman"/>
          <w:kern w:val="0"/>
          <w:sz w:val="24"/>
          <w:szCs w:val="24"/>
        </w:rPr>
        <w:t>happens</w:t>
      </w:r>
      <w:r w:rsidR="00546ACC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0D4525">
        <w:rPr>
          <w:rFonts w:ascii="Times New Roman" w:hAnsi="Times New Roman" w:cs="Times New Roman"/>
          <w:kern w:val="0"/>
          <w:sz w:val="24"/>
          <w:szCs w:val="24"/>
        </w:rPr>
        <w:t xml:space="preserve">at </w:t>
      </w:r>
      <w:r w:rsidR="007E0199">
        <w:rPr>
          <w:rFonts w:ascii="Times New Roman" w:hAnsi="Times New Roman" w:cs="Times New Roman"/>
          <w:kern w:val="0"/>
          <w:sz w:val="24"/>
          <w:szCs w:val="24"/>
        </w:rPr>
        <w:t xml:space="preserve">U= </w:t>
      </w:r>
      <w:r w:rsidR="000D4525">
        <w:rPr>
          <w:rFonts w:ascii="Times New Roman" w:hAnsi="Times New Roman" w:cs="Times New Roman"/>
          <w:kern w:val="0"/>
          <w:sz w:val="24"/>
          <w:szCs w:val="24"/>
        </w:rPr>
        <w:t>~</w:t>
      </w:r>
      <w:r w:rsidR="007E0199">
        <w:rPr>
          <w:rFonts w:ascii="Times New Roman" w:hAnsi="Times New Roman" w:cs="Times New Roman"/>
          <w:kern w:val="0"/>
          <w:sz w:val="24"/>
          <w:szCs w:val="24"/>
        </w:rPr>
        <w:t>2</w:t>
      </w:r>
      <w:r w:rsidR="00817592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7E0199">
        <w:rPr>
          <w:rFonts w:ascii="Times New Roman" w:hAnsi="Times New Roman" w:cs="Times New Roman"/>
          <w:kern w:val="0"/>
          <w:sz w:val="24"/>
          <w:szCs w:val="24"/>
        </w:rPr>
        <w:t>eV</w:t>
      </w:r>
      <w:r w:rsidR="0056706D">
        <w:rPr>
          <w:rFonts w:ascii="Times New Roman" w:hAnsi="Times New Roman" w:cs="Times New Roman"/>
          <w:kern w:val="0"/>
          <w:sz w:val="24"/>
          <w:szCs w:val="24"/>
        </w:rPr>
        <w:t xml:space="preserve">, as seen in supplementary Fig. S9 and S11. The calculated DOS </w:t>
      </w:r>
      <w:r w:rsidR="00D85BC2">
        <w:rPr>
          <w:rFonts w:ascii="Times New Roman" w:hAnsi="Times New Roman" w:cs="Times New Roman"/>
          <w:kern w:val="0"/>
          <w:sz w:val="24"/>
          <w:szCs w:val="24"/>
        </w:rPr>
        <w:t>with U= 6</w:t>
      </w:r>
      <w:r w:rsidR="0056706D">
        <w:rPr>
          <w:rFonts w:ascii="Times New Roman" w:hAnsi="Times New Roman" w:cs="Times New Roman"/>
          <w:kern w:val="0"/>
          <w:sz w:val="24"/>
          <w:szCs w:val="24"/>
        </w:rPr>
        <w:t xml:space="preserve"> eV</w:t>
      </w:r>
      <w:r w:rsidR="005D4DD7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F66383">
        <w:rPr>
          <w:rFonts w:ascii="Times New Roman" w:hAnsi="Times New Roman" w:cs="Times New Roman"/>
          <w:kern w:val="0"/>
          <w:sz w:val="24"/>
          <w:szCs w:val="24"/>
        </w:rPr>
        <w:t xml:space="preserve">for </w:t>
      </w:r>
      <m:oMath>
        <m:r>
          <w:rPr>
            <w:rFonts w:ascii="Cambria Math" w:hAnsi="Cambria Math" w:cs="Times New Roman"/>
            <w:kern w:val="0"/>
            <w:sz w:val="24"/>
            <w:szCs w:val="24"/>
          </w:rPr>
          <m:t>(</m:t>
        </m:r>
        <m:rad>
          <m:radPr>
            <m:degHide m:val="1"/>
            <m:ctrlPr>
              <w:rPr>
                <w:rFonts w:ascii="Cambria Math" w:hAnsi="Cambria Math" w:cs="Times New Roman"/>
                <w:kern w:val="0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133</m:t>
            </m:r>
          </m:e>
        </m:rad>
        <m:r>
          <w:rPr>
            <w:rFonts w:ascii="Cambria Math" w:hAnsi="Cambria Math" w:cs="Times New Roman"/>
            <w:kern w:val="0"/>
            <w:sz w:val="24"/>
            <w:szCs w:val="24"/>
          </w:rPr>
          <m:t>×4</m:t>
        </m:r>
        <m:rad>
          <m:radPr>
            <m:degHide m:val="1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3</m:t>
            </m:r>
          </m:e>
        </m:rad>
        <m:r>
          <w:rPr>
            <w:rFonts w:ascii="Cambria Math" w:hAnsi="Cambria Math" w:cs="Times New Roman"/>
            <w:kern w:val="0"/>
            <w:sz w:val="24"/>
            <w:szCs w:val="24"/>
          </w:rPr>
          <m:t>)</m:t>
        </m:r>
      </m:oMath>
      <w:r w:rsidR="00F66383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="005A34F3">
        <w:rPr>
          <w:rFonts w:ascii="Times New Roman" w:hAnsi="Times New Roman" w:cs="Times New Roman"/>
          <w:kern w:val="0"/>
          <w:sz w:val="24"/>
          <w:szCs w:val="24"/>
        </w:rPr>
        <w:t xml:space="preserve">and </w:t>
      </w:r>
      <m:oMath>
        <m:r>
          <w:rPr>
            <w:rFonts w:ascii="Cambria Math" w:hAnsi="Cambria Math" w:cs="Times New Roman"/>
            <w:kern w:val="0"/>
            <w:sz w:val="24"/>
            <w:szCs w:val="24"/>
          </w:rPr>
          <m:t>(</m:t>
        </m:r>
        <m:r>
          <m:rPr>
            <m:sty m:val="p"/>
          </m:rPr>
          <w:rPr>
            <w:rFonts w:ascii="Cambria Math" w:hAnsi="Cambria Math" w:cs="Times New Roman"/>
            <w:kern w:val="0"/>
            <w:sz w:val="24"/>
            <w:szCs w:val="24"/>
          </w:rPr>
          <m:t>13</m:t>
        </m:r>
        <m:r>
          <w:rPr>
            <w:rFonts w:ascii="Cambria Math" w:hAnsi="Cambria Math" w:cs="Times New Roman"/>
            <w:kern w:val="0"/>
            <w:sz w:val="24"/>
            <w:szCs w:val="24"/>
          </w:rPr>
          <m:t>×13)</m:t>
        </m:r>
      </m:oMath>
      <w:r w:rsidR="007C2F0D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="007C2F0D">
        <w:rPr>
          <w:rFonts w:ascii="Times New Roman" w:hAnsi="Times New Roman" w:cs="Times New Roman"/>
          <w:kern w:val="0"/>
          <w:sz w:val="24"/>
          <w:szCs w:val="24"/>
        </w:rPr>
        <w:t xml:space="preserve">are respectively displayed in Fig. 5b and </w:t>
      </w:r>
      <w:r w:rsidR="00817592">
        <w:rPr>
          <w:rFonts w:ascii="Times New Roman" w:hAnsi="Times New Roman" w:cs="Times New Roman"/>
          <w:kern w:val="0"/>
          <w:sz w:val="24"/>
          <w:szCs w:val="24"/>
        </w:rPr>
        <w:t>5</w:t>
      </w:r>
      <w:r w:rsidR="007C2F0D">
        <w:rPr>
          <w:rFonts w:ascii="Times New Roman" w:hAnsi="Times New Roman" w:cs="Times New Roman"/>
          <w:kern w:val="0"/>
          <w:sz w:val="24"/>
          <w:szCs w:val="24"/>
        </w:rPr>
        <w:t>e. Both of them</w:t>
      </w:r>
      <w:r w:rsidR="005A34F3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="005D4DD7">
        <w:rPr>
          <w:rFonts w:ascii="Times New Roman" w:hAnsi="Times New Roman" w:cs="Times New Roman"/>
          <w:kern w:val="0"/>
          <w:sz w:val="24"/>
          <w:szCs w:val="24"/>
        </w:rPr>
        <w:t>e</w:t>
      </w:r>
      <w:r w:rsidR="005A34F3">
        <w:rPr>
          <w:rFonts w:ascii="Times New Roman" w:hAnsi="Times New Roman" w:cs="Times New Roman"/>
          <w:kern w:val="0"/>
          <w:sz w:val="24"/>
          <w:szCs w:val="24"/>
        </w:rPr>
        <w:t>xist</w:t>
      </w:r>
      <w:r w:rsidR="005D4DD7">
        <w:rPr>
          <w:rFonts w:ascii="Times New Roman" w:hAnsi="Times New Roman" w:cs="Times New Roman"/>
          <w:kern w:val="0"/>
          <w:sz w:val="24"/>
          <w:szCs w:val="24"/>
        </w:rPr>
        <w:t xml:space="preserve"> a band gap of ~</w:t>
      </w:r>
      <w:r w:rsidR="00565805">
        <w:rPr>
          <w:rFonts w:ascii="Times New Roman" w:hAnsi="Times New Roman" w:cs="Times New Roman"/>
          <w:kern w:val="0"/>
          <w:sz w:val="24"/>
          <w:szCs w:val="24"/>
        </w:rPr>
        <w:t>3.2</w:t>
      </w:r>
      <w:r w:rsidR="005D4DD7">
        <w:rPr>
          <w:rFonts w:ascii="Times New Roman" w:hAnsi="Times New Roman" w:cs="Times New Roman"/>
          <w:kern w:val="0"/>
          <w:sz w:val="24"/>
          <w:szCs w:val="24"/>
        </w:rPr>
        <w:t xml:space="preserve"> eV, compara</w:t>
      </w:r>
      <w:r w:rsidR="00565805">
        <w:rPr>
          <w:rFonts w:ascii="Times New Roman" w:hAnsi="Times New Roman" w:cs="Times New Roman"/>
          <w:kern w:val="0"/>
          <w:sz w:val="24"/>
          <w:szCs w:val="24"/>
        </w:rPr>
        <w:t xml:space="preserve">ble to the experimental result of ~ 3.1 </w:t>
      </w:r>
      <w:r w:rsidR="005A34F3">
        <w:rPr>
          <w:rFonts w:ascii="Times New Roman" w:hAnsi="Times New Roman" w:cs="Times New Roman"/>
          <w:kern w:val="0"/>
          <w:sz w:val="24"/>
          <w:szCs w:val="24"/>
        </w:rPr>
        <w:t>eV</w:t>
      </w:r>
      <w:r w:rsidR="00506C9F">
        <w:rPr>
          <w:rFonts w:ascii="Times New Roman" w:hAnsi="Times New Roman" w:cs="Times New Roman"/>
          <w:kern w:val="0"/>
          <w:sz w:val="24"/>
          <w:szCs w:val="24"/>
        </w:rPr>
        <w:t>,</w:t>
      </w:r>
      <w:r w:rsidR="003E5B4B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B76CFC">
        <w:rPr>
          <w:rFonts w:ascii="Times New Roman" w:hAnsi="Times New Roman" w:cs="Times New Roman"/>
          <w:kern w:val="0"/>
          <w:sz w:val="24"/>
          <w:szCs w:val="24"/>
        </w:rPr>
        <w:t>reveal</w:t>
      </w:r>
      <w:r w:rsidR="003E5B4B">
        <w:rPr>
          <w:rFonts w:ascii="Times New Roman" w:hAnsi="Times New Roman" w:cs="Times New Roman"/>
          <w:kern w:val="0"/>
          <w:sz w:val="24"/>
          <w:szCs w:val="24"/>
        </w:rPr>
        <w:t>ing the</w:t>
      </w:r>
      <w:r w:rsidR="003E5B4B">
        <w:rPr>
          <w:rFonts w:ascii="Times New Roman" w:hAnsi="Times New Roman" w:cs="Times New Roman" w:hint="eastAsia"/>
          <w:kern w:val="0"/>
          <w:sz w:val="24"/>
          <w:szCs w:val="24"/>
        </w:rPr>
        <w:t>ir</w:t>
      </w:r>
      <w:r w:rsidR="003E5B4B">
        <w:rPr>
          <w:rFonts w:ascii="Times New Roman" w:hAnsi="Times New Roman" w:cs="Times New Roman"/>
          <w:kern w:val="0"/>
          <w:sz w:val="24"/>
          <w:szCs w:val="24"/>
        </w:rPr>
        <w:t xml:space="preserve"> M</w:t>
      </w:r>
      <w:r w:rsidR="003E5B4B">
        <w:rPr>
          <w:rFonts w:ascii="Times New Roman" w:hAnsi="Times New Roman" w:cs="Times New Roman" w:hint="eastAsia"/>
          <w:kern w:val="0"/>
          <w:sz w:val="24"/>
          <w:szCs w:val="24"/>
        </w:rPr>
        <w:t>ott</w:t>
      </w:r>
      <w:r w:rsidR="003E5B4B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3E5B4B">
        <w:rPr>
          <w:rFonts w:ascii="Times New Roman" w:hAnsi="Times New Roman" w:cs="Times New Roman" w:hint="eastAsia"/>
          <w:kern w:val="0"/>
          <w:sz w:val="24"/>
          <w:szCs w:val="24"/>
        </w:rPr>
        <w:t>insulating</w:t>
      </w:r>
      <w:r w:rsidR="003E5B4B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3E5B4B">
        <w:rPr>
          <w:rFonts w:ascii="Times New Roman" w:hAnsi="Times New Roman" w:cs="Times New Roman" w:hint="eastAsia"/>
          <w:kern w:val="0"/>
          <w:sz w:val="24"/>
          <w:szCs w:val="24"/>
        </w:rPr>
        <w:t>nature</w:t>
      </w:r>
      <w:r w:rsidR="005A34F3">
        <w:rPr>
          <w:rFonts w:ascii="Times New Roman" w:hAnsi="Times New Roman" w:cs="Times New Roman"/>
          <w:kern w:val="0"/>
          <w:sz w:val="24"/>
          <w:szCs w:val="24"/>
        </w:rPr>
        <w:t xml:space="preserve">. </w:t>
      </w:r>
      <w:r w:rsidR="00C076C5">
        <w:rPr>
          <w:rFonts w:ascii="Times New Roman" w:hAnsi="Times New Roman" w:cs="Times New Roman"/>
          <w:kern w:val="0"/>
          <w:sz w:val="24"/>
          <w:szCs w:val="24"/>
        </w:rPr>
        <w:t>D</w:t>
      </w:r>
      <w:r w:rsidR="00B762FE">
        <w:rPr>
          <w:rFonts w:ascii="Times New Roman" w:hAnsi="Times New Roman" w:cs="Times New Roman"/>
          <w:kern w:val="0"/>
          <w:sz w:val="24"/>
          <w:szCs w:val="24"/>
        </w:rPr>
        <w:t xml:space="preserve">ue to the fact that </w:t>
      </w:r>
      <w:r w:rsidR="00C076C5">
        <w:rPr>
          <w:rFonts w:ascii="Times New Roman" w:hAnsi="Times New Roman" w:cs="Times New Roman"/>
          <w:kern w:val="0"/>
          <w:sz w:val="24"/>
          <w:szCs w:val="24"/>
        </w:rPr>
        <w:t xml:space="preserve">the </w:t>
      </w:r>
      <w:r w:rsidR="00F60F9C">
        <w:rPr>
          <w:rFonts w:ascii="Times New Roman" w:hAnsi="Times New Roman" w:cs="Times New Roman"/>
          <w:kern w:val="0"/>
          <w:sz w:val="24"/>
          <w:szCs w:val="24"/>
        </w:rPr>
        <w:t>actual atomic arrangements are</w:t>
      </w:r>
      <w:r w:rsidR="009B54FF">
        <w:rPr>
          <w:rFonts w:ascii="Times New Roman" w:hAnsi="Times New Roman" w:cs="Times New Roman"/>
          <w:kern w:val="0"/>
          <w:sz w:val="24"/>
          <w:szCs w:val="24"/>
        </w:rPr>
        <w:t xml:space="preserve"> slightly deviated from the </w:t>
      </w:r>
      <w:r w:rsidR="00FB33D3">
        <w:rPr>
          <w:rFonts w:ascii="Times New Roman" w:hAnsi="Times New Roman" w:cs="Times New Roman"/>
          <w:kern w:val="0"/>
          <w:sz w:val="24"/>
          <w:szCs w:val="24"/>
        </w:rPr>
        <w:t xml:space="preserve">proposed </w:t>
      </w:r>
      <w:r w:rsidR="009B54FF">
        <w:rPr>
          <w:rFonts w:ascii="Times New Roman" w:hAnsi="Times New Roman" w:cs="Times New Roman"/>
          <w:kern w:val="0"/>
          <w:sz w:val="24"/>
          <w:szCs w:val="24"/>
        </w:rPr>
        <w:t>models</w:t>
      </w:r>
      <w:r w:rsidR="00C076C5">
        <w:rPr>
          <w:rFonts w:ascii="Times New Roman" w:hAnsi="Times New Roman" w:cs="Times New Roman"/>
          <w:kern w:val="0"/>
          <w:sz w:val="24"/>
          <w:szCs w:val="24"/>
        </w:rPr>
        <w:t>, we</w:t>
      </w:r>
      <w:r w:rsidR="00171DD2" w:rsidRPr="00171DD2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171DD2">
        <w:rPr>
          <w:rFonts w:ascii="Times New Roman" w:hAnsi="Times New Roman" w:cs="Times New Roman"/>
          <w:kern w:val="0"/>
          <w:sz w:val="24"/>
          <w:szCs w:val="24"/>
        </w:rPr>
        <w:t>introduce</w:t>
      </w:r>
      <w:r w:rsidR="00020170">
        <w:rPr>
          <w:rFonts w:ascii="Times New Roman" w:hAnsi="Times New Roman" w:cs="Times New Roman"/>
          <w:kern w:val="0"/>
          <w:sz w:val="24"/>
          <w:szCs w:val="24"/>
        </w:rPr>
        <w:t xml:space="preserve"> the random variable</w:t>
      </w:r>
      <w:r w:rsidR="00171DD2">
        <w:rPr>
          <w:rFonts w:ascii="Times New Roman" w:hAnsi="Times New Roman" w:cs="Times New Roman"/>
          <w:kern w:val="0"/>
          <w:sz w:val="24"/>
          <w:szCs w:val="24"/>
        </w:rPr>
        <w:t>s</w:t>
      </w:r>
      <w:r w:rsidR="00020170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171DD2">
        <w:rPr>
          <w:rFonts w:ascii="Times New Roman" w:hAnsi="Times New Roman" w:cs="Times New Roman"/>
          <w:kern w:val="0"/>
          <w:sz w:val="24"/>
          <w:szCs w:val="24"/>
        </w:rPr>
        <w:t>on the hopping integral t</w:t>
      </w:r>
      <w:r w:rsidR="00171DD2" w:rsidRPr="00171DD2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E75B9F">
        <w:rPr>
          <w:rFonts w:ascii="Times New Roman" w:hAnsi="Times New Roman" w:cs="Times New Roman"/>
          <w:kern w:val="0"/>
          <w:sz w:val="24"/>
          <w:szCs w:val="24"/>
        </w:rPr>
        <w:t>(</w:t>
      </w:r>
      <m:oMath>
        <m:sSub>
          <m:sSubPr>
            <m:ctrlPr>
              <w:rPr>
                <w:rFonts w:ascii="Cambria Math" w:hAnsi="Cambria Math" w:cs="Times New Roman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ij</m:t>
            </m:r>
          </m:sub>
        </m:sSub>
        <m:r>
          <w:rPr>
            <w:rFonts w:ascii="Cambria Math" w:hAnsi="Cambria Math" w:cs="Times New Roman"/>
            <w:kern w:val="0"/>
            <w:sz w:val="24"/>
            <w:szCs w:val="24"/>
          </w:rPr>
          <m:t>=-random/</m:t>
        </m:r>
        <m:sSub>
          <m:sSub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ij</m:t>
            </m:r>
          </m:sub>
        </m:sSub>
      </m:oMath>
      <w:r w:rsidR="00E75B9F">
        <w:rPr>
          <w:rFonts w:ascii="Times New Roman" w:hAnsi="Times New Roman" w:cs="Times New Roman" w:hint="eastAsia"/>
          <w:kern w:val="0"/>
          <w:sz w:val="24"/>
          <w:szCs w:val="24"/>
        </w:rPr>
        <w:t>,</w:t>
      </w:r>
      <w:r w:rsidR="00E75B9F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ij</m:t>
            </m:r>
          </m:sub>
        </m:sSub>
      </m:oMath>
      <w:r w:rsidR="00E75B9F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="00E75B9F">
        <w:rPr>
          <w:rFonts w:ascii="Times New Roman" w:hAnsi="Times New Roman" w:cs="Times New Roman"/>
          <w:kern w:val="0"/>
          <w:sz w:val="24"/>
          <w:szCs w:val="24"/>
        </w:rPr>
        <w:t xml:space="preserve">is the distance between the atomic sites of i and j) </w:t>
      </w:r>
      <w:r w:rsidR="00171DD2">
        <w:rPr>
          <w:rFonts w:ascii="Times New Roman" w:hAnsi="Times New Roman" w:cs="Times New Roman"/>
          <w:kern w:val="0"/>
          <w:sz w:val="24"/>
          <w:szCs w:val="24"/>
        </w:rPr>
        <w:t xml:space="preserve">to study the influence </w:t>
      </w:r>
      <w:r w:rsidR="00D57EE2">
        <w:rPr>
          <w:rFonts w:ascii="Times New Roman" w:hAnsi="Times New Roman" w:cs="Times New Roman"/>
          <w:kern w:val="0"/>
          <w:sz w:val="24"/>
          <w:szCs w:val="24"/>
        </w:rPr>
        <w:t xml:space="preserve">of deviations </w:t>
      </w:r>
      <w:r w:rsidR="00171DD2">
        <w:rPr>
          <w:rFonts w:ascii="Times New Roman" w:hAnsi="Times New Roman" w:cs="Times New Roman"/>
          <w:kern w:val="0"/>
          <w:sz w:val="24"/>
          <w:szCs w:val="24"/>
        </w:rPr>
        <w:t xml:space="preserve">on </w:t>
      </w:r>
      <w:r w:rsidR="00D57EE2">
        <w:rPr>
          <w:rFonts w:ascii="Times New Roman" w:hAnsi="Times New Roman" w:cs="Times New Roman"/>
          <w:kern w:val="0"/>
          <w:sz w:val="24"/>
          <w:szCs w:val="24"/>
        </w:rPr>
        <w:t>the calculation results</w:t>
      </w:r>
      <w:r w:rsidR="00B762FE">
        <w:rPr>
          <w:rFonts w:ascii="Times New Roman" w:hAnsi="Times New Roman" w:cs="Times New Roman"/>
          <w:kern w:val="0"/>
          <w:sz w:val="24"/>
          <w:szCs w:val="24"/>
        </w:rPr>
        <w:t>.</w:t>
      </w:r>
      <w:r w:rsidR="00B5341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C406FD">
        <w:rPr>
          <w:rFonts w:ascii="Times New Roman" w:hAnsi="Times New Roman" w:cs="Times New Roman"/>
          <w:kern w:val="0"/>
          <w:sz w:val="24"/>
          <w:szCs w:val="24"/>
        </w:rPr>
        <w:t xml:space="preserve">The evolution of the calculated DOS with Hubbard-U is </w:t>
      </w:r>
      <w:r w:rsidR="00693D5D">
        <w:rPr>
          <w:rFonts w:ascii="Times New Roman" w:hAnsi="Times New Roman" w:cs="Times New Roman"/>
          <w:kern w:val="0"/>
          <w:sz w:val="24"/>
          <w:szCs w:val="24"/>
        </w:rPr>
        <w:t>in line with the results without considering random variables</w:t>
      </w:r>
      <w:r w:rsidR="00C406FD">
        <w:rPr>
          <w:rFonts w:ascii="Times New Roman" w:hAnsi="Times New Roman" w:cs="Times New Roman"/>
          <w:kern w:val="0"/>
          <w:sz w:val="24"/>
          <w:szCs w:val="24"/>
        </w:rPr>
        <w:t xml:space="preserve">, as shown in Fig. S10 and Fig. S12. </w:t>
      </w:r>
      <w:r w:rsidR="00983C46">
        <w:rPr>
          <w:rFonts w:ascii="Times New Roman" w:hAnsi="Times New Roman" w:cs="Times New Roman"/>
          <w:kern w:val="0"/>
          <w:sz w:val="24"/>
          <w:szCs w:val="24"/>
        </w:rPr>
        <w:t xml:space="preserve">When the random variable ranged from 0.7 to 1.3 is introduced, </w:t>
      </w:r>
      <w:r w:rsidR="00DE1CFB">
        <w:rPr>
          <w:rFonts w:ascii="Times New Roman" w:hAnsi="Times New Roman" w:cs="Times New Roman"/>
          <w:kern w:val="0"/>
          <w:sz w:val="24"/>
          <w:szCs w:val="24"/>
        </w:rPr>
        <w:t>the</w:t>
      </w:r>
      <w:r w:rsidR="002C380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DE1CFB">
        <w:rPr>
          <w:rFonts w:ascii="Times New Roman" w:hAnsi="Times New Roman" w:cs="Times New Roman"/>
          <w:kern w:val="0"/>
          <w:sz w:val="24"/>
          <w:szCs w:val="24"/>
        </w:rPr>
        <w:t xml:space="preserve">energy gap </w:t>
      </w:r>
      <w:r w:rsidR="002C3806">
        <w:rPr>
          <w:rFonts w:ascii="Times New Roman" w:hAnsi="Times New Roman" w:cs="Times New Roman"/>
          <w:kern w:val="0"/>
          <w:sz w:val="24"/>
          <w:szCs w:val="24"/>
        </w:rPr>
        <w:t xml:space="preserve">for </w:t>
      </w:r>
      <m:oMath>
        <m:r>
          <w:rPr>
            <w:rFonts w:ascii="Cambria Math" w:hAnsi="Cambria Math" w:cs="Times New Roman"/>
            <w:kern w:val="0"/>
            <w:sz w:val="24"/>
            <w:szCs w:val="24"/>
          </w:rPr>
          <m:t>(</m:t>
        </m:r>
        <m:rad>
          <m:radPr>
            <m:degHide m:val="1"/>
            <m:ctrlPr>
              <w:rPr>
                <w:rFonts w:ascii="Cambria Math" w:hAnsi="Cambria Math" w:cs="Times New Roman"/>
                <w:kern w:val="0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133</m:t>
            </m:r>
          </m:e>
        </m:rad>
        <m:r>
          <w:rPr>
            <w:rFonts w:ascii="Cambria Math" w:hAnsi="Cambria Math" w:cs="Times New Roman"/>
            <w:kern w:val="0"/>
            <w:sz w:val="24"/>
            <w:szCs w:val="24"/>
          </w:rPr>
          <m:t>×4</m:t>
        </m:r>
        <m:rad>
          <m:radPr>
            <m:degHide m:val="1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3</m:t>
            </m:r>
          </m:e>
        </m:rad>
        <m:r>
          <w:rPr>
            <w:rFonts w:ascii="Cambria Math" w:hAnsi="Cambria Math" w:cs="Times New Roman"/>
            <w:kern w:val="0"/>
            <w:sz w:val="24"/>
            <w:szCs w:val="24"/>
          </w:rPr>
          <m:t>)</m:t>
        </m:r>
      </m:oMath>
      <w:r w:rsidR="002C3806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="002C3806">
        <w:rPr>
          <w:rFonts w:ascii="Times New Roman" w:hAnsi="Times New Roman" w:cs="Times New Roman"/>
          <w:kern w:val="0"/>
          <w:sz w:val="24"/>
          <w:szCs w:val="24"/>
        </w:rPr>
        <w:t xml:space="preserve">surface </w:t>
      </w:r>
      <w:r w:rsidR="00DE1CFB">
        <w:rPr>
          <w:rFonts w:ascii="Times New Roman" w:hAnsi="Times New Roman" w:cs="Times New Roman"/>
          <w:kern w:val="0"/>
          <w:sz w:val="24"/>
          <w:szCs w:val="24"/>
        </w:rPr>
        <w:t xml:space="preserve">at U= 6 eV is </w:t>
      </w:r>
      <w:r w:rsidR="002C3806">
        <w:rPr>
          <w:rFonts w:ascii="Times New Roman" w:hAnsi="Times New Roman" w:cs="Times New Roman"/>
          <w:kern w:val="0"/>
          <w:sz w:val="24"/>
          <w:szCs w:val="24"/>
        </w:rPr>
        <w:t xml:space="preserve">calculated to </w:t>
      </w:r>
      <w:r w:rsidR="00CA70AA">
        <w:rPr>
          <w:rFonts w:ascii="Times New Roman" w:hAnsi="Times New Roman" w:cs="Times New Roman"/>
          <w:kern w:val="0"/>
          <w:sz w:val="24"/>
          <w:szCs w:val="24"/>
        </w:rPr>
        <w:t xml:space="preserve">host a fluctuation of only 8% (Fig. 5c), which implies that the </w:t>
      </w:r>
      <w:r w:rsidR="009450A8">
        <w:rPr>
          <w:rFonts w:ascii="Times New Roman" w:hAnsi="Times New Roman" w:cs="Times New Roman"/>
          <w:kern w:val="0"/>
          <w:sz w:val="24"/>
          <w:szCs w:val="24"/>
        </w:rPr>
        <w:t xml:space="preserve">tiny </w:t>
      </w:r>
      <w:r w:rsidR="00BF3961">
        <w:rPr>
          <w:rFonts w:ascii="Times New Roman" w:hAnsi="Times New Roman" w:cs="Times New Roman"/>
          <w:kern w:val="0"/>
          <w:sz w:val="24"/>
          <w:szCs w:val="24"/>
        </w:rPr>
        <w:t xml:space="preserve">influence of </w:t>
      </w:r>
      <w:r w:rsidR="009450A8">
        <w:rPr>
          <w:rFonts w:ascii="Times New Roman" w:hAnsi="Times New Roman" w:cs="Times New Roman"/>
          <w:kern w:val="0"/>
          <w:sz w:val="24"/>
          <w:szCs w:val="24"/>
        </w:rPr>
        <w:t xml:space="preserve">the </w:t>
      </w:r>
      <w:r w:rsidR="0036137D">
        <w:rPr>
          <w:rFonts w:ascii="Times New Roman" w:hAnsi="Times New Roman" w:cs="Times New Roman"/>
          <w:kern w:val="0"/>
          <w:sz w:val="24"/>
          <w:szCs w:val="24"/>
        </w:rPr>
        <w:t xml:space="preserve">deviation </w:t>
      </w:r>
      <w:r w:rsidR="00BF3961">
        <w:rPr>
          <w:rFonts w:ascii="Times New Roman" w:hAnsi="Times New Roman" w:cs="Times New Roman"/>
          <w:kern w:val="0"/>
          <w:sz w:val="24"/>
          <w:szCs w:val="24"/>
        </w:rPr>
        <w:t xml:space="preserve">on </w:t>
      </w:r>
      <w:r w:rsidR="009450A8">
        <w:rPr>
          <w:rFonts w:ascii="Times New Roman" w:hAnsi="Times New Roman" w:cs="Times New Roman"/>
          <w:kern w:val="0"/>
          <w:sz w:val="24"/>
          <w:szCs w:val="24"/>
        </w:rPr>
        <w:t>the DOS</w:t>
      </w:r>
      <w:r w:rsidR="002C3806">
        <w:rPr>
          <w:rFonts w:ascii="Times New Roman" w:hAnsi="Times New Roman" w:cs="Times New Roman"/>
          <w:kern w:val="0"/>
          <w:sz w:val="24"/>
          <w:szCs w:val="24"/>
        </w:rPr>
        <w:t xml:space="preserve">. </w:t>
      </w:r>
      <w:r w:rsidR="00CA70AA">
        <w:rPr>
          <w:rFonts w:ascii="Times New Roman" w:hAnsi="Times New Roman" w:cs="Times New Roman"/>
          <w:kern w:val="0"/>
          <w:sz w:val="24"/>
          <w:szCs w:val="24"/>
        </w:rPr>
        <w:t xml:space="preserve">Similar result is also found on </w:t>
      </w:r>
      <m:oMath>
        <m:r>
          <w:rPr>
            <w:rFonts w:ascii="Cambria Math" w:hAnsi="Cambria Math" w:cs="Times New Roman"/>
            <w:kern w:val="0"/>
            <w:sz w:val="24"/>
            <w:szCs w:val="24"/>
          </w:rPr>
          <m:t>(</m:t>
        </m:r>
        <m:r>
          <m:rPr>
            <m:sty m:val="p"/>
          </m:rPr>
          <w:rPr>
            <w:rFonts w:ascii="Cambria Math" w:hAnsi="Cambria Math" w:cs="Times New Roman"/>
            <w:kern w:val="0"/>
            <w:sz w:val="24"/>
            <w:szCs w:val="24"/>
          </w:rPr>
          <m:t>13</m:t>
        </m:r>
        <m:r>
          <w:rPr>
            <w:rFonts w:ascii="Cambria Math" w:hAnsi="Cambria Math" w:cs="Times New Roman"/>
            <w:kern w:val="0"/>
            <w:sz w:val="24"/>
            <w:szCs w:val="24"/>
          </w:rPr>
          <m:t>×13)</m:t>
        </m:r>
      </m:oMath>
      <w:r w:rsidR="00CA70AA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="00CA70AA">
        <w:rPr>
          <w:rFonts w:ascii="Times New Roman" w:hAnsi="Times New Roman" w:cs="Times New Roman"/>
          <w:kern w:val="0"/>
          <w:sz w:val="24"/>
          <w:szCs w:val="24"/>
        </w:rPr>
        <w:t xml:space="preserve">surface, as displayed in Fig. 5f. </w:t>
      </w:r>
      <w:r w:rsidR="00B762FE">
        <w:rPr>
          <w:rFonts w:ascii="Times New Roman" w:hAnsi="Times New Roman" w:cs="Times New Roman"/>
          <w:kern w:val="0"/>
          <w:sz w:val="24"/>
          <w:szCs w:val="24"/>
        </w:rPr>
        <w:t>I</w:t>
      </w:r>
      <w:r w:rsidR="00B762FE">
        <w:rPr>
          <w:rFonts w:ascii="Times New Roman" w:hAnsi="Times New Roman" w:cs="Times New Roman" w:hint="eastAsia"/>
          <w:kern w:val="0"/>
          <w:sz w:val="24"/>
          <w:szCs w:val="24"/>
        </w:rPr>
        <w:t>n</w:t>
      </w:r>
      <w:r w:rsidR="00B762FE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B762FE">
        <w:rPr>
          <w:rFonts w:ascii="Times New Roman" w:hAnsi="Times New Roman" w:cs="Times New Roman" w:hint="eastAsia"/>
          <w:kern w:val="0"/>
          <w:sz w:val="24"/>
          <w:szCs w:val="24"/>
        </w:rPr>
        <w:t>addition</w:t>
      </w:r>
      <w:r w:rsidR="00B762FE">
        <w:rPr>
          <w:rFonts w:ascii="Times New Roman" w:hAnsi="Times New Roman" w:cs="Times New Roman"/>
          <w:kern w:val="0"/>
          <w:sz w:val="24"/>
          <w:szCs w:val="24"/>
        </w:rPr>
        <w:t>, t</w:t>
      </w:r>
      <w:r w:rsidR="00506C9F">
        <w:rPr>
          <w:rFonts w:ascii="Times New Roman" w:hAnsi="Times New Roman" w:cs="Times New Roman"/>
          <w:kern w:val="0"/>
          <w:sz w:val="24"/>
          <w:szCs w:val="24"/>
        </w:rPr>
        <w:t xml:space="preserve">he </w:t>
      </w:r>
      <w:r w:rsidR="00395ECE">
        <w:rPr>
          <w:rFonts w:ascii="Times New Roman" w:hAnsi="Times New Roman" w:cs="Times New Roman"/>
          <w:kern w:val="0"/>
          <w:sz w:val="24"/>
          <w:szCs w:val="24"/>
        </w:rPr>
        <w:t>theoretical calculation</w:t>
      </w:r>
      <w:r w:rsidR="00462070">
        <w:rPr>
          <w:rFonts w:ascii="Times New Roman" w:hAnsi="Times New Roman" w:cs="Times New Roman"/>
          <w:kern w:val="0"/>
          <w:sz w:val="24"/>
          <w:szCs w:val="24"/>
        </w:rPr>
        <w:t>s</w:t>
      </w:r>
      <w:r w:rsidR="00395ECE">
        <w:rPr>
          <w:rFonts w:ascii="Times New Roman" w:hAnsi="Times New Roman" w:cs="Times New Roman"/>
          <w:kern w:val="0"/>
          <w:sz w:val="24"/>
          <w:szCs w:val="24"/>
        </w:rPr>
        <w:t xml:space="preserve"> of the LDOS with U= 6 eV at different atomic sites</w:t>
      </w:r>
      <w:r w:rsidR="00462070">
        <w:rPr>
          <w:rFonts w:ascii="Times New Roman" w:hAnsi="Times New Roman" w:cs="Times New Roman"/>
          <w:kern w:val="0"/>
          <w:sz w:val="24"/>
          <w:szCs w:val="24"/>
        </w:rPr>
        <w:t xml:space="preserve"> show the</w:t>
      </w:r>
      <w:r w:rsidR="00395ECE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49558A">
        <w:rPr>
          <w:rFonts w:ascii="Times New Roman" w:hAnsi="Times New Roman" w:cs="Times New Roman" w:hint="eastAsia"/>
          <w:kern w:val="0"/>
          <w:sz w:val="24"/>
          <w:szCs w:val="24"/>
        </w:rPr>
        <w:lastRenderedPageBreak/>
        <w:t>constant</w:t>
      </w:r>
      <w:r w:rsidR="0049558A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395ECE">
        <w:rPr>
          <w:rFonts w:ascii="Times New Roman" w:hAnsi="Times New Roman" w:cs="Times New Roman"/>
          <w:kern w:val="0"/>
          <w:sz w:val="24"/>
          <w:szCs w:val="24"/>
        </w:rPr>
        <w:t>energy gap,</w:t>
      </w:r>
      <w:r w:rsidR="00462070">
        <w:rPr>
          <w:rFonts w:ascii="Times New Roman" w:hAnsi="Times New Roman" w:cs="Times New Roman"/>
          <w:kern w:val="0"/>
          <w:sz w:val="24"/>
          <w:szCs w:val="24"/>
        </w:rPr>
        <w:t xml:space="preserve"> same as the uniform dI/dV spectra </w:t>
      </w:r>
      <w:r w:rsidR="00395ECE">
        <w:rPr>
          <w:rFonts w:ascii="Times New Roman" w:hAnsi="Times New Roman" w:cs="Times New Roman"/>
          <w:kern w:val="0"/>
          <w:sz w:val="24"/>
          <w:szCs w:val="24"/>
        </w:rPr>
        <w:t xml:space="preserve">observed </w:t>
      </w:r>
      <w:r w:rsidR="008060EE">
        <w:rPr>
          <w:rFonts w:ascii="Times New Roman" w:hAnsi="Times New Roman" w:cs="Times New Roman"/>
          <w:kern w:val="0"/>
          <w:sz w:val="24"/>
          <w:szCs w:val="24"/>
        </w:rPr>
        <w:t>experimentally</w:t>
      </w:r>
      <w:r w:rsidR="00F920C0">
        <w:rPr>
          <w:rFonts w:ascii="Times New Roman" w:hAnsi="Times New Roman" w:cs="Times New Roman"/>
          <w:kern w:val="0"/>
          <w:sz w:val="24"/>
          <w:szCs w:val="24"/>
        </w:rPr>
        <w:t xml:space="preserve">, as </w:t>
      </w:r>
      <w:r w:rsidR="00462070">
        <w:rPr>
          <w:rFonts w:ascii="Times New Roman" w:hAnsi="Times New Roman" w:cs="Times New Roman"/>
          <w:kern w:val="0"/>
          <w:sz w:val="24"/>
          <w:szCs w:val="24"/>
        </w:rPr>
        <w:t>see</w:t>
      </w:r>
      <w:r w:rsidR="00F920C0">
        <w:rPr>
          <w:rFonts w:ascii="Times New Roman" w:hAnsi="Times New Roman" w:cs="Times New Roman"/>
          <w:kern w:val="0"/>
          <w:sz w:val="24"/>
          <w:szCs w:val="24"/>
        </w:rPr>
        <w:t>n</w:t>
      </w:r>
      <w:r w:rsidR="00462070">
        <w:rPr>
          <w:rFonts w:ascii="Times New Roman" w:hAnsi="Times New Roman" w:cs="Times New Roman"/>
          <w:kern w:val="0"/>
          <w:sz w:val="24"/>
          <w:szCs w:val="24"/>
        </w:rPr>
        <w:t xml:space="preserve"> in supplementary Fig. S9d and Fig. S11d for </w:t>
      </w:r>
      <m:oMath>
        <m:r>
          <w:rPr>
            <w:rFonts w:ascii="Cambria Math" w:hAnsi="Cambria Math" w:cs="Times New Roman"/>
            <w:kern w:val="0"/>
            <w:sz w:val="24"/>
            <w:szCs w:val="24"/>
          </w:rPr>
          <m:t>(</m:t>
        </m:r>
        <m:rad>
          <m:radPr>
            <m:degHide m:val="1"/>
            <m:ctrlPr>
              <w:rPr>
                <w:rFonts w:ascii="Cambria Math" w:hAnsi="Cambria Math" w:cs="Times New Roman"/>
                <w:kern w:val="0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133</m:t>
            </m:r>
          </m:e>
        </m:rad>
        <m:r>
          <w:rPr>
            <w:rFonts w:ascii="Cambria Math" w:hAnsi="Cambria Math" w:cs="Times New Roman"/>
            <w:kern w:val="0"/>
            <w:sz w:val="24"/>
            <w:szCs w:val="24"/>
          </w:rPr>
          <m:t>×4</m:t>
        </m:r>
        <m:rad>
          <m:radPr>
            <m:degHide m:val="1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3</m:t>
            </m:r>
          </m:e>
        </m:rad>
        <m:r>
          <w:rPr>
            <w:rFonts w:ascii="Cambria Math" w:hAnsi="Cambria Math" w:cs="Times New Roman"/>
            <w:kern w:val="0"/>
            <w:sz w:val="24"/>
            <w:szCs w:val="24"/>
          </w:rPr>
          <m:t>)</m:t>
        </m:r>
      </m:oMath>
      <w:r w:rsidR="00462070">
        <w:rPr>
          <w:rFonts w:ascii="Times New Roman" w:hAnsi="Times New Roman" w:cs="Times New Roman"/>
          <w:kern w:val="0"/>
          <w:sz w:val="24"/>
          <w:szCs w:val="24"/>
        </w:rPr>
        <w:t xml:space="preserve"> and </w:t>
      </w:r>
      <m:oMath>
        <m:r>
          <w:rPr>
            <w:rFonts w:ascii="Cambria Math" w:hAnsi="Cambria Math" w:cs="Times New Roman"/>
            <w:kern w:val="0"/>
            <w:sz w:val="24"/>
            <w:szCs w:val="24"/>
          </w:rPr>
          <m:t>(</m:t>
        </m:r>
        <m:r>
          <m:rPr>
            <m:sty m:val="p"/>
          </m:rPr>
          <w:rPr>
            <w:rFonts w:ascii="Cambria Math" w:hAnsi="Cambria Math" w:cs="Times New Roman"/>
            <w:kern w:val="0"/>
            <w:sz w:val="24"/>
            <w:szCs w:val="24"/>
          </w:rPr>
          <m:t>13</m:t>
        </m:r>
        <m:r>
          <w:rPr>
            <w:rFonts w:ascii="Cambria Math" w:hAnsi="Cambria Math" w:cs="Times New Roman"/>
            <w:kern w:val="0"/>
            <w:sz w:val="24"/>
            <w:szCs w:val="24"/>
          </w:rPr>
          <m:t>×13)</m:t>
        </m:r>
      </m:oMath>
      <w:r w:rsidR="00462070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="00F920C0">
        <w:rPr>
          <w:rFonts w:ascii="Times New Roman" w:hAnsi="Times New Roman" w:cs="Times New Roman"/>
          <w:kern w:val="0"/>
          <w:sz w:val="24"/>
          <w:szCs w:val="24"/>
        </w:rPr>
        <w:t>respectively</w:t>
      </w:r>
      <w:r w:rsidR="00395ECE">
        <w:rPr>
          <w:rFonts w:ascii="Times New Roman" w:hAnsi="Times New Roman" w:cs="Times New Roman"/>
          <w:kern w:val="0"/>
          <w:sz w:val="24"/>
          <w:szCs w:val="24"/>
        </w:rPr>
        <w:t>. T</w:t>
      </w:r>
      <w:r w:rsidR="008060EE">
        <w:rPr>
          <w:rFonts w:ascii="Times New Roman" w:hAnsi="Times New Roman" w:cs="Times New Roman"/>
          <w:kern w:val="0"/>
          <w:sz w:val="24"/>
          <w:szCs w:val="24"/>
        </w:rPr>
        <w:t>he</w:t>
      </w:r>
      <w:r w:rsidR="00395ECE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8060EE">
        <w:rPr>
          <w:rFonts w:ascii="Times New Roman" w:hAnsi="Times New Roman" w:cs="Times New Roman"/>
          <w:kern w:val="0"/>
          <w:sz w:val="24"/>
          <w:szCs w:val="24"/>
        </w:rPr>
        <w:t xml:space="preserve">good agreements </w:t>
      </w:r>
      <w:r w:rsidR="00395ECE">
        <w:rPr>
          <w:rFonts w:ascii="Times New Roman" w:hAnsi="Times New Roman" w:cs="Times New Roman"/>
          <w:kern w:val="0"/>
          <w:sz w:val="24"/>
          <w:szCs w:val="24"/>
        </w:rPr>
        <w:t xml:space="preserve">further </w:t>
      </w:r>
      <w:r w:rsidR="00490DF5">
        <w:rPr>
          <w:rFonts w:ascii="Times New Roman" w:hAnsi="Times New Roman" w:cs="Times New Roman" w:hint="eastAsia"/>
          <w:kern w:val="0"/>
          <w:sz w:val="24"/>
          <w:szCs w:val="24"/>
        </w:rPr>
        <w:t>confirm</w:t>
      </w:r>
      <w:r w:rsidR="00490DF5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8060EE">
        <w:rPr>
          <w:rFonts w:ascii="Times New Roman" w:hAnsi="Times New Roman" w:cs="Times New Roman"/>
          <w:kern w:val="0"/>
          <w:sz w:val="24"/>
          <w:szCs w:val="24"/>
        </w:rPr>
        <w:t>these two superstructures are also large-gap Mott insulator</w:t>
      </w:r>
      <w:r w:rsidR="00462070">
        <w:rPr>
          <w:rFonts w:ascii="Times New Roman" w:hAnsi="Times New Roman" w:cs="Times New Roman"/>
          <w:kern w:val="0"/>
          <w:sz w:val="24"/>
          <w:szCs w:val="24"/>
        </w:rPr>
        <w:t>s.</w:t>
      </w:r>
      <w:r w:rsidR="007E5B1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</w:p>
    <w:p w14:paraId="5AB1526D" w14:textId="576A13C5" w:rsidR="005B3D2F" w:rsidRPr="005B3D2F" w:rsidRDefault="005B3D2F" w:rsidP="005B3D2F">
      <w:pPr>
        <w:spacing w:line="360" w:lineRule="auto"/>
        <w:jc w:val="left"/>
        <w:rPr>
          <w:rFonts w:ascii="Times New Roman" w:hAnsi="Times New Roman" w:cs="Times New Roman"/>
          <w:b/>
          <w:kern w:val="0"/>
          <w:sz w:val="24"/>
          <w:szCs w:val="24"/>
        </w:rPr>
      </w:pPr>
      <w:r w:rsidRPr="005B3D2F">
        <w:rPr>
          <w:rFonts w:ascii="Times New Roman" w:hAnsi="Times New Roman" w:cs="Times New Roman" w:hint="eastAsia"/>
          <w:b/>
          <w:kern w:val="0"/>
          <w:sz w:val="24"/>
          <w:szCs w:val="24"/>
        </w:rPr>
        <w:t>C</w:t>
      </w:r>
      <w:r w:rsidRPr="005B3D2F">
        <w:rPr>
          <w:rFonts w:ascii="Times New Roman" w:hAnsi="Times New Roman" w:cs="Times New Roman"/>
          <w:b/>
          <w:kern w:val="0"/>
          <w:sz w:val="24"/>
          <w:szCs w:val="24"/>
        </w:rPr>
        <w:t>onclusion</w:t>
      </w:r>
    </w:p>
    <w:p w14:paraId="6E2D57FA" w14:textId="4280640C" w:rsidR="00603F10" w:rsidRDefault="00CF1C9E" w:rsidP="005B3D2F">
      <w:pPr>
        <w:spacing w:line="360" w:lineRule="auto"/>
        <w:ind w:firstLineChars="200" w:firstLine="48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In summary, </w:t>
      </w:r>
      <w:r w:rsidR="00DD6A12">
        <w:rPr>
          <w:rFonts w:ascii="Times New Roman" w:hAnsi="Times New Roman" w:cs="Times New Roman"/>
          <w:kern w:val="0"/>
          <w:sz w:val="24"/>
          <w:szCs w:val="24"/>
        </w:rPr>
        <w:t xml:space="preserve">we realized </w:t>
      </w:r>
      <w:r w:rsidR="00781EAA">
        <w:rPr>
          <w:rFonts w:ascii="Times New Roman" w:hAnsi="Times New Roman" w:cs="Times New Roman"/>
          <w:kern w:val="0"/>
          <w:sz w:val="24"/>
          <w:szCs w:val="24"/>
        </w:rPr>
        <w:t>three superstructures</w:t>
      </w:r>
      <w:r w:rsidR="00C532AD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C532AD">
        <w:rPr>
          <w:rFonts w:ascii="Times New Roman" w:hAnsi="Times New Roman" w:cs="Times New Roman" w:hint="eastAsia"/>
          <w:kern w:val="0"/>
          <w:sz w:val="24"/>
          <w:szCs w:val="24"/>
        </w:rPr>
        <w:t>on</w:t>
      </w:r>
      <w:r w:rsidR="00781EAA">
        <w:rPr>
          <w:rFonts w:ascii="Times New Roman" w:hAnsi="Times New Roman" w:cs="Times New Roman"/>
          <w:kern w:val="0"/>
          <w:sz w:val="24"/>
          <w:szCs w:val="24"/>
        </w:rPr>
        <w:t xml:space="preserve"> Sn/Si(111)</w:t>
      </w:r>
      <w:r w:rsidR="00C532AD">
        <w:rPr>
          <w:rFonts w:ascii="Times New Roman" w:hAnsi="Times New Roman" w:cs="Times New Roman"/>
          <w:kern w:val="0"/>
          <w:sz w:val="24"/>
          <w:szCs w:val="24"/>
        </w:rPr>
        <w:t xml:space="preserve"> system</w:t>
      </w:r>
      <w:r w:rsidR="00884A56">
        <w:rPr>
          <w:rFonts w:ascii="Times New Roman" w:hAnsi="Times New Roman" w:cs="Times New Roman"/>
          <w:kern w:val="0"/>
          <w:sz w:val="24"/>
          <w:szCs w:val="24"/>
        </w:rPr>
        <w:t xml:space="preserve"> that is undiscovere</w:t>
      </w:r>
      <w:r w:rsidR="00823C25">
        <w:rPr>
          <w:rFonts w:ascii="Times New Roman" w:hAnsi="Times New Roman" w:cs="Times New Roman"/>
          <w:kern w:val="0"/>
          <w:sz w:val="24"/>
          <w:szCs w:val="24"/>
        </w:rPr>
        <w:t>d heretofore</w:t>
      </w:r>
      <w:r w:rsidR="00B31BA2">
        <w:rPr>
          <w:rFonts w:ascii="Times New Roman" w:hAnsi="Times New Roman" w:cs="Times New Roman"/>
          <w:kern w:val="0"/>
          <w:sz w:val="24"/>
          <w:szCs w:val="24"/>
        </w:rPr>
        <w:t xml:space="preserve">, namely </w:t>
      </w:r>
      <m:oMath>
        <m:r>
          <w:rPr>
            <w:rFonts w:ascii="Cambria Math" w:hAnsi="Cambria Math" w:cs="Times New Roman"/>
            <w:kern w:val="0"/>
            <w:sz w:val="24"/>
            <w:szCs w:val="24"/>
          </w:rPr>
          <m:t>(</m:t>
        </m:r>
        <m:r>
          <m:rPr>
            <m:sty m:val="p"/>
          </m:rPr>
          <w:rPr>
            <w:rFonts w:ascii="Cambria Math" w:hAnsi="Cambria Math" w:cs="Times New Roman"/>
            <w:kern w:val="0"/>
            <w:sz w:val="24"/>
            <w:szCs w:val="24"/>
          </w:rPr>
          <m:t>3</m:t>
        </m:r>
        <m:rad>
          <m:radPr>
            <m:degHide m:val="1"/>
            <m:ctrlPr>
              <w:rPr>
                <w:rFonts w:ascii="Cambria Math" w:hAnsi="Cambria Math" w:cs="Times New Roman"/>
                <w:kern w:val="0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7</m:t>
            </m:r>
          </m:e>
        </m:rad>
        <m:r>
          <w:rPr>
            <w:rFonts w:ascii="Cambria Math" w:hAnsi="Cambria Math" w:cs="Times New Roman"/>
            <w:kern w:val="0"/>
            <w:sz w:val="24"/>
            <w:szCs w:val="24"/>
          </w:rPr>
          <m:t>×3</m:t>
        </m:r>
        <m:rad>
          <m:radPr>
            <m:degHide m:val="1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7</m:t>
            </m:r>
          </m:e>
        </m:rad>
        <m:r>
          <w:rPr>
            <w:rFonts w:ascii="Cambria Math" w:hAnsi="Cambria Math" w:cs="Times New Roman"/>
            <w:kern w:val="0"/>
            <w:sz w:val="24"/>
            <w:szCs w:val="24"/>
          </w:rPr>
          <m:t>)R</m:t>
        </m:r>
        <m:sSup>
          <m:sSup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19.1</m:t>
            </m:r>
          </m:e>
          <m:sup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°</m:t>
            </m:r>
          </m:sup>
        </m:sSup>
      </m:oMath>
      <w:r w:rsidR="00B31BA2" w:rsidRPr="00F50D67">
        <w:rPr>
          <w:rFonts w:ascii="Times New Roman" w:hAnsi="Times New Roman" w:cs="Times New Roman"/>
          <w:kern w:val="0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kern w:val="0"/>
            <w:sz w:val="24"/>
            <w:szCs w:val="24"/>
          </w:rPr>
          <m:t>(</m:t>
        </m:r>
        <m:rad>
          <m:radPr>
            <m:degHide m:val="1"/>
            <m:ctrlPr>
              <w:rPr>
                <w:rFonts w:ascii="Cambria Math" w:hAnsi="Cambria Math" w:cs="Times New Roman"/>
                <w:kern w:val="0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133</m:t>
            </m:r>
          </m:e>
        </m:rad>
        <m:r>
          <w:rPr>
            <w:rFonts w:ascii="Cambria Math" w:hAnsi="Cambria Math" w:cs="Times New Roman"/>
            <w:kern w:val="0"/>
            <w:sz w:val="24"/>
            <w:szCs w:val="24"/>
          </w:rPr>
          <m:t>×4</m:t>
        </m:r>
        <m:rad>
          <m:radPr>
            <m:degHide m:val="1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3</m:t>
            </m:r>
          </m:e>
        </m:rad>
        <m:r>
          <w:rPr>
            <w:rFonts w:ascii="Cambria Math" w:hAnsi="Cambria Math" w:cs="Times New Roman"/>
            <w:kern w:val="0"/>
            <w:sz w:val="24"/>
            <w:szCs w:val="24"/>
          </w:rPr>
          <m:t>)</m:t>
        </m:r>
      </m:oMath>
      <w:r w:rsidR="00B31BA2" w:rsidRPr="00F50D67">
        <w:rPr>
          <w:rFonts w:ascii="Times New Roman" w:hAnsi="Times New Roman" w:cs="Times New Roman"/>
          <w:kern w:val="0"/>
          <w:sz w:val="24"/>
          <w:szCs w:val="24"/>
        </w:rPr>
        <w:t xml:space="preserve"> and </w:t>
      </w:r>
      <m:oMath>
        <m:r>
          <w:rPr>
            <w:rFonts w:ascii="Cambria Math" w:hAnsi="Cambria Math" w:cs="Times New Roman"/>
            <w:kern w:val="0"/>
            <w:sz w:val="24"/>
            <w:szCs w:val="24"/>
          </w:rPr>
          <m:t>(</m:t>
        </m:r>
        <m:r>
          <m:rPr>
            <m:sty m:val="p"/>
          </m:rPr>
          <w:rPr>
            <w:rFonts w:ascii="Cambria Math" w:hAnsi="Cambria Math" w:cs="Times New Roman"/>
            <w:kern w:val="0"/>
            <w:sz w:val="24"/>
            <w:szCs w:val="24"/>
          </w:rPr>
          <m:t>13</m:t>
        </m:r>
        <m:r>
          <w:rPr>
            <w:rFonts w:ascii="Cambria Math" w:hAnsi="Cambria Math" w:cs="Times New Roman"/>
            <w:kern w:val="0"/>
            <w:sz w:val="24"/>
            <w:szCs w:val="24"/>
          </w:rPr>
          <m:t>×13)</m:t>
        </m:r>
      </m:oMath>
      <w:r w:rsidR="00C532AD">
        <w:rPr>
          <w:rFonts w:ascii="Times New Roman" w:hAnsi="Times New Roman" w:cs="Times New Roman"/>
          <w:kern w:val="0"/>
          <w:sz w:val="24"/>
          <w:szCs w:val="24"/>
        </w:rPr>
        <w:t xml:space="preserve">. </w:t>
      </w:r>
      <w:r w:rsidR="00682A43">
        <w:rPr>
          <w:rFonts w:ascii="Times New Roman" w:hAnsi="Times New Roman" w:cs="Times New Roman"/>
          <w:kern w:val="0"/>
          <w:sz w:val="24"/>
          <w:szCs w:val="24"/>
        </w:rPr>
        <w:t>Large Mott gaps ranging from 2.5 eV to 3.1 eV were observed on them, d</w:t>
      </w:r>
      <w:r w:rsidR="00C532AD">
        <w:rPr>
          <w:rFonts w:ascii="Times New Roman" w:hAnsi="Times New Roman" w:cs="Times New Roman"/>
          <w:kern w:val="0"/>
          <w:sz w:val="24"/>
          <w:szCs w:val="24"/>
        </w:rPr>
        <w:t xml:space="preserve">ifferent from the </w:t>
      </w:r>
      <m:oMath>
        <m:r>
          <w:rPr>
            <w:rFonts w:ascii="Cambria Math" w:hAnsi="Cambria Math" w:cs="Times New Roman"/>
            <w:kern w:val="0"/>
            <w:sz w:val="24"/>
            <w:szCs w:val="24"/>
          </w:rPr>
          <m:t>(</m:t>
        </m:r>
        <m:rad>
          <m:radPr>
            <m:degHide m:val="1"/>
            <m:ctrlPr>
              <w:rPr>
                <w:rFonts w:ascii="Cambria Math" w:hAnsi="Cambria Math" w:cs="Times New Roman"/>
                <w:kern w:val="0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3</m:t>
            </m:r>
          </m:e>
        </m:rad>
        <m:r>
          <w:rPr>
            <w:rFonts w:ascii="Cambria Math" w:hAnsi="Cambria Math" w:cs="Times New Roman"/>
            <w:kern w:val="0"/>
            <w:sz w:val="24"/>
            <w:szCs w:val="24"/>
          </w:rPr>
          <m:t>×</m:t>
        </m:r>
        <m:rad>
          <m:radPr>
            <m:degHide m:val="1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3</m:t>
            </m:r>
          </m:e>
        </m:rad>
        <m:r>
          <w:rPr>
            <w:rFonts w:ascii="Cambria Math" w:hAnsi="Cambria Math" w:cs="Times New Roman"/>
            <w:kern w:val="0"/>
            <w:sz w:val="24"/>
            <w:szCs w:val="24"/>
          </w:rPr>
          <m:t>)R</m:t>
        </m:r>
        <m:sSup>
          <m:sSup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30</m:t>
            </m:r>
          </m:e>
          <m:sup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°</m:t>
            </m:r>
          </m:sup>
        </m:sSup>
      </m:oMath>
      <w:r w:rsidR="00C532AD">
        <w:rPr>
          <w:rFonts w:ascii="Times New Roman" w:hAnsi="Times New Roman" w:cs="Times New Roman"/>
          <w:kern w:val="0"/>
          <w:sz w:val="24"/>
          <w:szCs w:val="24"/>
        </w:rPr>
        <w:t xml:space="preserve"> and </w:t>
      </w:r>
      <m:oMath>
        <m:r>
          <w:rPr>
            <w:rFonts w:ascii="Cambria Math" w:hAnsi="Cambria Math" w:cs="Times New Roman"/>
            <w:kern w:val="0"/>
            <w:sz w:val="24"/>
            <w:szCs w:val="24"/>
          </w:rPr>
          <m:t>(2</m:t>
        </m:r>
        <m:rad>
          <m:radPr>
            <m:degHide m:val="1"/>
            <m:ctrlPr>
              <w:rPr>
                <w:rFonts w:ascii="Cambria Math" w:hAnsi="Cambria Math" w:cs="Times New Roman"/>
                <w:kern w:val="0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3</m:t>
            </m:r>
          </m:e>
        </m:rad>
        <m:r>
          <w:rPr>
            <w:rFonts w:ascii="Cambria Math" w:hAnsi="Cambria Math" w:cs="Times New Roman"/>
            <w:kern w:val="0"/>
            <w:sz w:val="24"/>
            <w:szCs w:val="24"/>
          </w:rPr>
          <m:t>×2</m:t>
        </m:r>
        <m:rad>
          <m:radPr>
            <m:degHide m:val="1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3</m:t>
            </m:r>
          </m:e>
        </m:rad>
        <m:r>
          <w:rPr>
            <w:rFonts w:ascii="Cambria Math" w:hAnsi="Cambria Math" w:cs="Times New Roman"/>
            <w:kern w:val="0"/>
            <w:sz w:val="24"/>
            <w:szCs w:val="24"/>
          </w:rPr>
          <m:t>)R</m:t>
        </m:r>
        <m:sSup>
          <m:sSup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30</m:t>
            </m:r>
          </m:e>
          <m:sup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°</m:t>
            </m:r>
          </m:sup>
        </m:sSup>
      </m:oMath>
      <w:r w:rsidR="00C532AD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="00C532AD">
        <w:rPr>
          <w:rFonts w:ascii="Times New Roman" w:hAnsi="Times New Roman" w:cs="Times New Roman"/>
          <w:kern w:val="0"/>
          <w:sz w:val="24"/>
          <w:szCs w:val="24"/>
        </w:rPr>
        <w:t>surfaces</w:t>
      </w:r>
      <w:r w:rsidR="00B31BA2">
        <w:rPr>
          <w:rFonts w:ascii="Times New Roman" w:hAnsi="Times New Roman" w:cs="Times New Roman"/>
          <w:kern w:val="0"/>
          <w:sz w:val="24"/>
          <w:szCs w:val="24"/>
        </w:rPr>
        <w:t xml:space="preserve"> whose</w:t>
      </w:r>
      <w:r w:rsidR="00C532AD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B31BA2">
        <w:rPr>
          <w:rFonts w:ascii="Times New Roman" w:hAnsi="Times New Roman" w:cs="Times New Roman"/>
          <w:kern w:val="0"/>
          <w:sz w:val="24"/>
          <w:szCs w:val="24"/>
        </w:rPr>
        <w:t xml:space="preserve">metallic and semiconducting nature </w:t>
      </w:r>
      <w:r w:rsidR="00682A43">
        <w:rPr>
          <w:rFonts w:ascii="Times New Roman" w:hAnsi="Times New Roman" w:cs="Times New Roman"/>
          <w:kern w:val="0"/>
          <w:sz w:val="24"/>
          <w:szCs w:val="24"/>
        </w:rPr>
        <w:t>are demonstrated.</w:t>
      </w:r>
      <w:r w:rsidR="000E5A4C">
        <w:rPr>
          <w:rFonts w:ascii="Times New Roman" w:hAnsi="Times New Roman" w:cs="Times New Roman"/>
          <w:kern w:val="0"/>
          <w:sz w:val="24"/>
          <w:szCs w:val="24"/>
        </w:rPr>
        <w:t xml:space="preserve"> Such large gapped Mott insulators provide a more suitable </w:t>
      </w:r>
      <w:r w:rsidR="00C34CAB">
        <w:rPr>
          <w:rFonts w:ascii="Times New Roman" w:hAnsi="Times New Roman" w:cs="Times New Roman"/>
          <w:kern w:val="0"/>
          <w:sz w:val="24"/>
          <w:szCs w:val="24"/>
        </w:rPr>
        <w:t xml:space="preserve">platform to study the related exotic quantum states, </w:t>
      </w:r>
      <w:r w:rsidR="00110376">
        <w:rPr>
          <w:rFonts w:ascii="Times New Roman" w:hAnsi="Times New Roman" w:cs="Times New Roman"/>
          <w:kern w:val="0"/>
          <w:sz w:val="24"/>
          <w:szCs w:val="24"/>
        </w:rPr>
        <w:t xml:space="preserve">such as spin density wave, quantum spin liquid states and unconventional superconductivity. </w:t>
      </w:r>
    </w:p>
    <w:p w14:paraId="528AEE23" w14:textId="77777777" w:rsidR="00603F10" w:rsidRDefault="00603F10">
      <w:pPr>
        <w:widowControl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br w:type="page"/>
      </w:r>
    </w:p>
    <w:p w14:paraId="218871BB" w14:textId="77777777" w:rsidR="00603F10" w:rsidRDefault="00603F10">
      <w:pPr>
        <w:widowControl/>
        <w:jc w:val="left"/>
        <w:rPr>
          <w:rFonts w:ascii="Times New Roman" w:hAnsi="Times New Roman" w:cs="Times New Roman"/>
          <w:b/>
          <w:kern w:val="0"/>
          <w:sz w:val="24"/>
          <w:szCs w:val="24"/>
        </w:rPr>
      </w:pPr>
      <w:r w:rsidRPr="00603F10">
        <w:rPr>
          <w:rFonts w:ascii="Times New Roman" w:hAnsi="Times New Roman" w:cs="Times New Roman"/>
          <w:b/>
          <w:kern w:val="0"/>
          <w:sz w:val="24"/>
          <w:szCs w:val="24"/>
        </w:rPr>
        <w:lastRenderedPageBreak/>
        <w:t>Methods</w:t>
      </w:r>
    </w:p>
    <w:p w14:paraId="36E0EC01" w14:textId="707A0D5C" w:rsidR="00603F10" w:rsidRPr="00603F10" w:rsidRDefault="00603F10" w:rsidP="00F31449"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2F6CDA">
        <w:rPr>
          <w:rFonts w:ascii="Times New Roman" w:hAnsi="Times New Roman" w:cs="Times New Roman" w:hint="eastAsia"/>
          <w:b/>
          <w:sz w:val="24"/>
          <w:szCs w:val="24"/>
        </w:rPr>
        <w:t>M</w:t>
      </w:r>
      <w:r w:rsidRPr="002F6CDA">
        <w:rPr>
          <w:rFonts w:ascii="Times New Roman" w:hAnsi="Times New Roman" w:cs="Times New Roman"/>
          <w:b/>
          <w:sz w:val="24"/>
          <w:szCs w:val="24"/>
        </w:rPr>
        <w:t xml:space="preserve">BE </w:t>
      </w:r>
      <w:r w:rsidRPr="002F6CDA">
        <w:rPr>
          <w:rFonts w:ascii="Times New Roman" w:hAnsi="Times New Roman" w:cs="Times New Roman" w:hint="eastAsia"/>
          <w:b/>
          <w:sz w:val="24"/>
          <w:szCs w:val="24"/>
        </w:rPr>
        <w:t>growth</w:t>
      </w:r>
      <w:r w:rsidRPr="002F6CD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F6CDA">
        <w:rPr>
          <w:rFonts w:ascii="Times New Roman" w:hAnsi="Times New Roman" w:cs="Times New Roman" w:hint="eastAsia"/>
          <w:b/>
          <w:sz w:val="24"/>
          <w:szCs w:val="24"/>
        </w:rPr>
        <w:t>of</w:t>
      </w:r>
      <w:r w:rsidR="00BA2EF7" w:rsidRPr="002F6CDA">
        <w:rPr>
          <w:rFonts w:ascii="Times New Roman" w:hAnsi="Times New Roman" w:cs="Times New Roman"/>
          <w:b/>
          <w:sz w:val="24"/>
          <w:szCs w:val="24"/>
        </w:rPr>
        <w:t xml:space="preserve"> Sn/Si(111) sub-monolayers.</w:t>
      </w:r>
      <w:r w:rsidR="00497CC6" w:rsidRPr="002F6CD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7CC6">
        <w:rPr>
          <w:rFonts w:ascii="Times New Roman" w:hAnsi="Times New Roman" w:cs="Times New Roman"/>
          <w:sz w:val="24"/>
          <w:szCs w:val="24"/>
        </w:rPr>
        <w:t>The Si(111)-(7</w:t>
      </w:r>
      <w:r w:rsidR="00497CC6">
        <w:rPr>
          <w:rFonts w:ascii="Times New Roman" w:hAnsi="Times New Roman" w:cs="Times New Roman" w:hint="eastAsia"/>
          <w:sz w:val="24"/>
          <w:szCs w:val="24"/>
        </w:rPr>
        <w:t>×</w:t>
      </w:r>
      <w:r w:rsidR="00497CC6">
        <w:rPr>
          <w:rFonts w:ascii="Times New Roman" w:hAnsi="Times New Roman" w:cs="Times New Roman" w:hint="eastAsia"/>
          <w:sz w:val="24"/>
          <w:szCs w:val="24"/>
        </w:rPr>
        <w:t>7</w:t>
      </w:r>
      <w:r w:rsidR="00497CC6">
        <w:rPr>
          <w:rFonts w:ascii="Times New Roman" w:hAnsi="Times New Roman" w:cs="Times New Roman"/>
          <w:sz w:val="24"/>
          <w:szCs w:val="24"/>
        </w:rPr>
        <w:t xml:space="preserve">) </w:t>
      </w:r>
      <w:r w:rsidR="00497CC6">
        <w:rPr>
          <w:rFonts w:ascii="Times New Roman" w:hAnsi="Times New Roman" w:cs="Times New Roman" w:hint="eastAsia"/>
          <w:sz w:val="24"/>
          <w:szCs w:val="24"/>
        </w:rPr>
        <w:t>reconstruction</w:t>
      </w:r>
      <w:r w:rsidR="00497CC6">
        <w:rPr>
          <w:rFonts w:ascii="Times New Roman" w:hAnsi="Times New Roman" w:cs="Times New Roman"/>
          <w:sz w:val="24"/>
          <w:szCs w:val="24"/>
        </w:rPr>
        <w:t xml:space="preserve"> </w:t>
      </w:r>
      <w:r w:rsidR="00497CC6">
        <w:rPr>
          <w:rFonts w:ascii="Times New Roman" w:hAnsi="Times New Roman" w:cs="Times New Roman" w:hint="eastAsia"/>
          <w:sz w:val="24"/>
          <w:szCs w:val="24"/>
        </w:rPr>
        <w:t>surface</w:t>
      </w:r>
      <w:r w:rsidR="00497CC6">
        <w:rPr>
          <w:rFonts w:ascii="Times New Roman" w:hAnsi="Times New Roman" w:cs="Times New Roman"/>
          <w:sz w:val="24"/>
          <w:szCs w:val="24"/>
        </w:rPr>
        <w:t xml:space="preserve"> was chosen to be substrate for the growth. It was obtained by </w:t>
      </w:r>
      <w:r w:rsidR="008434FF">
        <w:rPr>
          <w:rFonts w:ascii="Times New Roman" w:hAnsi="Times New Roman" w:cs="Times New Roman"/>
          <w:sz w:val="24"/>
          <w:szCs w:val="24"/>
        </w:rPr>
        <w:t>the following standard procedures: degassing overnight at ~600</w:t>
      </w:r>
      <w:r w:rsidR="008434FF" w:rsidRPr="008434FF">
        <w:rPr>
          <w:rFonts w:ascii="Times New Roman" w:hAnsi="Times New Roman" w:cs="Times New Roman"/>
          <w:sz w:val="24"/>
          <w:szCs w:val="24"/>
        </w:rPr>
        <w:t xml:space="preserve"> ℃</w:t>
      </w:r>
      <w:r w:rsidR="008434FF">
        <w:rPr>
          <w:rFonts w:ascii="Times New Roman" w:hAnsi="Times New Roman" w:cs="Times New Roman"/>
          <w:sz w:val="24"/>
          <w:szCs w:val="24"/>
        </w:rPr>
        <w:t xml:space="preserve"> and then repeatedly flashing at ~1200 </w:t>
      </w:r>
      <w:r w:rsidR="008434FF" w:rsidRPr="008434FF">
        <w:rPr>
          <w:rFonts w:ascii="Times New Roman" w:hAnsi="Times New Roman" w:cs="Times New Roman"/>
          <w:sz w:val="24"/>
          <w:szCs w:val="24"/>
        </w:rPr>
        <w:t>℃</w:t>
      </w:r>
      <w:r w:rsidR="008434FF">
        <w:rPr>
          <w:rFonts w:ascii="Times New Roman" w:hAnsi="Times New Roman" w:cs="Times New Roman"/>
          <w:sz w:val="24"/>
          <w:szCs w:val="24"/>
        </w:rPr>
        <w:t xml:space="preserve"> for </w:t>
      </w:r>
      <w:r w:rsidR="00B119AA">
        <w:rPr>
          <w:rFonts w:ascii="Times New Roman" w:hAnsi="Times New Roman" w:cs="Times New Roman"/>
          <w:sz w:val="24"/>
          <w:szCs w:val="24"/>
        </w:rPr>
        <w:t xml:space="preserve">several cycles in ultrahigh vacuum. </w:t>
      </w:r>
      <w:r w:rsidR="00F31449">
        <w:rPr>
          <w:rFonts w:ascii="Times New Roman" w:hAnsi="Times New Roman" w:cs="Times New Roman"/>
          <w:sz w:val="24"/>
          <w:szCs w:val="24"/>
        </w:rPr>
        <w:t>Before deposition, t</w:t>
      </w:r>
      <w:r w:rsidR="00BC62E4">
        <w:rPr>
          <w:rFonts w:ascii="Times New Roman" w:hAnsi="Times New Roman" w:cs="Times New Roman"/>
          <w:sz w:val="24"/>
          <w:szCs w:val="24"/>
        </w:rPr>
        <w:t>he prepared substr</w:t>
      </w:r>
      <w:r w:rsidR="00F31449">
        <w:rPr>
          <w:rFonts w:ascii="Times New Roman" w:hAnsi="Times New Roman" w:cs="Times New Roman"/>
          <w:sz w:val="24"/>
          <w:szCs w:val="24"/>
        </w:rPr>
        <w:t xml:space="preserve">ates with well-ordered reconstruction surfaces were roughly checked with </w:t>
      </w:r>
      <w:r w:rsidR="00F31449">
        <w:rPr>
          <w:rFonts w:ascii="Times New Roman" w:hAnsi="Times New Roman" w:cs="Times New Roman" w:hint="eastAsia"/>
          <w:sz w:val="24"/>
          <w:szCs w:val="24"/>
        </w:rPr>
        <w:t>S</w:t>
      </w:r>
      <w:r w:rsidR="00F31449">
        <w:rPr>
          <w:rFonts w:ascii="Times New Roman" w:hAnsi="Times New Roman" w:cs="Times New Roman"/>
          <w:sz w:val="24"/>
          <w:szCs w:val="24"/>
        </w:rPr>
        <w:t xml:space="preserve">TM. </w:t>
      </w:r>
      <w:r w:rsidR="00BC62E4">
        <w:rPr>
          <w:rFonts w:ascii="Times New Roman" w:hAnsi="Times New Roman" w:cs="Times New Roman"/>
          <w:sz w:val="24"/>
          <w:szCs w:val="24"/>
        </w:rPr>
        <w:t xml:space="preserve">The evaporated Sn atoms were </w:t>
      </w:r>
      <w:r w:rsidR="00F31449">
        <w:rPr>
          <w:rFonts w:ascii="Times New Roman" w:hAnsi="Times New Roman" w:cs="Times New Roman"/>
          <w:sz w:val="24"/>
          <w:szCs w:val="24"/>
        </w:rPr>
        <w:t xml:space="preserve">then </w:t>
      </w:r>
      <w:r w:rsidR="00BC62E4">
        <w:rPr>
          <w:rFonts w:ascii="Times New Roman" w:hAnsi="Times New Roman" w:cs="Times New Roman"/>
          <w:sz w:val="24"/>
          <w:szCs w:val="24"/>
        </w:rPr>
        <w:t>deposited on Si(111)</w:t>
      </w:r>
      <w:r w:rsidR="00BC62E4" w:rsidRPr="00BC62E4">
        <w:rPr>
          <w:rFonts w:ascii="Times New Roman" w:hAnsi="Times New Roman" w:cs="Times New Roman"/>
          <w:sz w:val="24"/>
          <w:szCs w:val="24"/>
        </w:rPr>
        <w:t xml:space="preserve"> </w:t>
      </w:r>
      <w:r w:rsidR="00BC62E4">
        <w:rPr>
          <w:rFonts w:ascii="Times New Roman" w:hAnsi="Times New Roman" w:cs="Times New Roman"/>
          <w:sz w:val="24"/>
          <w:szCs w:val="24"/>
        </w:rPr>
        <w:t>-(7</w:t>
      </w:r>
      <w:r w:rsidR="00BC62E4">
        <w:rPr>
          <w:rFonts w:ascii="Times New Roman" w:hAnsi="Times New Roman" w:cs="Times New Roman" w:hint="eastAsia"/>
          <w:sz w:val="24"/>
          <w:szCs w:val="24"/>
        </w:rPr>
        <w:t>×</w:t>
      </w:r>
      <w:r w:rsidR="00BC62E4">
        <w:rPr>
          <w:rFonts w:ascii="Times New Roman" w:hAnsi="Times New Roman" w:cs="Times New Roman" w:hint="eastAsia"/>
          <w:sz w:val="24"/>
          <w:szCs w:val="24"/>
        </w:rPr>
        <w:t>7</w:t>
      </w:r>
      <w:r w:rsidR="00BC62E4">
        <w:rPr>
          <w:rFonts w:ascii="Times New Roman" w:hAnsi="Times New Roman" w:cs="Times New Roman"/>
          <w:sz w:val="24"/>
          <w:szCs w:val="24"/>
        </w:rPr>
        <w:t xml:space="preserve">) surfaces at a flux of 1/3 ML per minute. </w:t>
      </w:r>
      <w:r w:rsidR="007C7AEB">
        <w:rPr>
          <w:rFonts w:ascii="Times New Roman" w:hAnsi="Times New Roman" w:cs="Times New Roman"/>
          <w:sz w:val="24"/>
          <w:szCs w:val="24"/>
        </w:rPr>
        <w:t xml:space="preserve">The substrate was kept at RT. A sequence of thermal annealing were carried out and the superstructures of </w:t>
      </w:r>
      <m:oMath>
        <m:r>
          <w:rPr>
            <w:rFonts w:ascii="Cambria Math" w:hAnsi="Cambria Math" w:cs="Times New Roman"/>
            <w:kern w:val="0"/>
            <w:sz w:val="24"/>
            <w:szCs w:val="24"/>
          </w:rPr>
          <m:t>(</m:t>
        </m:r>
        <m:r>
          <m:rPr>
            <m:sty m:val="p"/>
          </m:rPr>
          <w:rPr>
            <w:rFonts w:ascii="Cambria Math" w:hAnsi="Cambria Math" w:cs="Times New Roman"/>
            <w:kern w:val="0"/>
            <w:sz w:val="24"/>
            <w:szCs w:val="24"/>
          </w:rPr>
          <m:t>13</m:t>
        </m:r>
        <m:r>
          <w:rPr>
            <w:rFonts w:ascii="Cambria Math" w:hAnsi="Cambria Math" w:cs="Times New Roman"/>
            <w:kern w:val="0"/>
            <w:sz w:val="24"/>
            <w:szCs w:val="24"/>
          </w:rPr>
          <m:t>×13)</m:t>
        </m:r>
      </m:oMath>
      <w:r w:rsidR="007C7AEB" w:rsidRPr="00F50D67">
        <w:rPr>
          <w:rFonts w:ascii="Times New Roman" w:hAnsi="Times New Roman" w:cs="Times New Roman"/>
          <w:kern w:val="0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kern w:val="0"/>
            <w:sz w:val="24"/>
            <w:szCs w:val="24"/>
          </w:rPr>
          <m:t>(</m:t>
        </m:r>
        <m:rad>
          <m:radPr>
            <m:degHide m:val="1"/>
            <m:ctrlPr>
              <w:rPr>
                <w:rFonts w:ascii="Cambria Math" w:hAnsi="Cambria Math" w:cs="Times New Roman"/>
                <w:kern w:val="0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133</m:t>
            </m:r>
          </m:e>
        </m:rad>
        <m:r>
          <w:rPr>
            <w:rFonts w:ascii="Cambria Math" w:hAnsi="Cambria Math" w:cs="Times New Roman"/>
            <w:kern w:val="0"/>
            <w:sz w:val="24"/>
            <w:szCs w:val="24"/>
          </w:rPr>
          <m:t>×4</m:t>
        </m:r>
        <m:rad>
          <m:radPr>
            <m:degHide m:val="1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3</m:t>
            </m:r>
          </m:e>
        </m:rad>
        <m:r>
          <w:rPr>
            <w:rFonts w:ascii="Cambria Math" w:hAnsi="Cambria Math" w:cs="Times New Roman"/>
            <w:kern w:val="0"/>
            <w:sz w:val="24"/>
            <w:szCs w:val="24"/>
          </w:rPr>
          <m:t>)</m:t>
        </m:r>
      </m:oMath>
      <w:r w:rsidR="007C7AEB" w:rsidRPr="00F50D67">
        <w:rPr>
          <w:rFonts w:ascii="Times New Roman" w:hAnsi="Times New Roman" w:cs="Times New Roman"/>
          <w:kern w:val="0"/>
          <w:sz w:val="24"/>
          <w:szCs w:val="24"/>
        </w:rPr>
        <w:t xml:space="preserve"> and </w:t>
      </w:r>
      <m:oMath>
        <m:r>
          <w:rPr>
            <w:rFonts w:ascii="Cambria Math" w:hAnsi="Cambria Math" w:cs="Times New Roman"/>
            <w:kern w:val="0"/>
            <w:sz w:val="24"/>
            <w:szCs w:val="24"/>
          </w:rPr>
          <m:t>(</m:t>
        </m:r>
        <m:r>
          <m:rPr>
            <m:sty m:val="p"/>
          </m:rPr>
          <w:rPr>
            <w:rFonts w:ascii="Cambria Math" w:hAnsi="Cambria Math" w:cs="Times New Roman"/>
            <w:kern w:val="0"/>
            <w:sz w:val="24"/>
            <w:szCs w:val="24"/>
          </w:rPr>
          <m:t>3</m:t>
        </m:r>
        <m:rad>
          <m:radPr>
            <m:degHide m:val="1"/>
            <m:ctrlPr>
              <w:rPr>
                <w:rFonts w:ascii="Cambria Math" w:hAnsi="Cambria Math" w:cs="Times New Roman"/>
                <w:kern w:val="0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7</m:t>
            </m:r>
          </m:e>
        </m:rad>
        <m:r>
          <w:rPr>
            <w:rFonts w:ascii="Cambria Math" w:hAnsi="Cambria Math" w:cs="Times New Roman"/>
            <w:kern w:val="0"/>
            <w:sz w:val="24"/>
            <w:szCs w:val="24"/>
          </w:rPr>
          <m:t>×3</m:t>
        </m:r>
        <m:rad>
          <m:radPr>
            <m:degHide m:val="1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7</m:t>
            </m:r>
          </m:e>
        </m:rad>
        <m:r>
          <w:rPr>
            <w:rFonts w:ascii="Cambria Math" w:hAnsi="Cambria Math" w:cs="Times New Roman"/>
            <w:kern w:val="0"/>
            <w:sz w:val="24"/>
            <w:szCs w:val="24"/>
          </w:rPr>
          <m:t>)R</m:t>
        </m:r>
        <m:sSup>
          <m:sSup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19.1</m:t>
            </m:r>
          </m:e>
          <m:sup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°</m:t>
            </m:r>
          </m:sup>
        </m:sSup>
      </m:oMath>
      <w:r w:rsidR="007C7AEB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="007C7AEB">
        <w:rPr>
          <w:rFonts w:ascii="Times New Roman" w:hAnsi="Times New Roman" w:cs="Times New Roman"/>
          <w:kern w:val="0"/>
          <w:sz w:val="24"/>
          <w:szCs w:val="24"/>
        </w:rPr>
        <w:t xml:space="preserve">were subsequently obtained at 230 </w:t>
      </w:r>
      <w:r w:rsidR="007C7AEB" w:rsidRPr="008434FF">
        <w:rPr>
          <w:rFonts w:ascii="Times New Roman" w:hAnsi="Times New Roman" w:cs="Times New Roman"/>
          <w:sz w:val="24"/>
          <w:szCs w:val="24"/>
        </w:rPr>
        <w:t>℃</w:t>
      </w:r>
      <w:r w:rsidR="007C7AEB">
        <w:rPr>
          <w:rFonts w:ascii="Times New Roman" w:hAnsi="Times New Roman" w:cs="Times New Roman"/>
          <w:sz w:val="24"/>
          <w:szCs w:val="24"/>
        </w:rPr>
        <w:t>, 350</w:t>
      </w:r>
      <w:r w:rsidR="007C7AEB" w:rsidRPr="008434FF">
        <w:rPr>
          <w:rFonts w:ascii="Times New Roman" w:hAnsi="Times New Roman" w:cs="Times New Roman"/>
          <w:sz w:val="24"/>
          <w:szCs w:val="24"/>
        </w:rPr>
        <w:t>℃</w:t>
      </w:r>
      <w:r w:rsidR="00770BD1">
        <w:rPr>
          <w:rFonts w:ascii="Times New Roman" w:hAnsi="Times New Roman" w:cs="Times New Roman"/>
          <w:sz w:val="24"/>
          <w:szCs w:val="24"/>
        </w:rPr>
        <w:t xml:space="preserve"> and</w:t>
      </w:r>
      <w:r w:rsidR="007C7AEB">
        <w:rPr>
          <w:rFonts w:ascii="Times New Roman" w:hAnsi="Times New Roman" w:cs="Times New Roman"/>
          <w:sz w:val="24"/>
          <w:szCs w:val="24"/>
        </w:rPr>
        <w:t xml:space="preserve"> 400</w:t>
      </w:r>
      <w:r w:rsidR="007C7AEB" w:rsidRPr="008434FF">
        <w:rPr>
          <w:rFonts w:ascii="Times New Roman" w:hAnsi="Times New Roman" w:cs="Times New Roman"/>
          <w:sz w:val="24"/>
          <w:szCs w:val="24"/>
        </w:rPr>
        <w:t>℃</w:t>
      </w:r>
      <w:r w:rsidR="007C7AEB">
        <w:rPr>
          <w:rFonts w:ascii="Times New Roman" w:hAnsi="Times New Roman" w:cs="Times New Roman"/>
          <w:sz w:val="24"/>
          <w:szCs w:val="24"/>
        </w:rPr>
        <w:t xml:space="preserve">, respectively. </w:t>
      </w:r>
      <w:r w:rsidR="00770BD1">
        <w:rPr>
          <w:rFonts w:ascii="Times New Roman" w:hAnsi="Times New Roman" w:cs="Times New Roman"/>
          <w:sz w:val="24"/>
          <w:szCs w:val="24"/>
        </w:rPr>
        <w:t>By further annealing at 550</w:t>
      </w:r>
      <w:r w:rsidR="00770BD1" w:rsidRPr="008434FF">
        <w:rPr>
          <w:rFonts w:ascii="Times New Roman" w:hAnsi="Times New Roman" w:cs="Times New Roman"/>
          <w:sz w:val="24"/>
          <w:szCs w:val="24"/>
        </w:rPr>
        <w:t>℃</w:t>
      </w:r>
      <w:r w:rsidR="00770BD1">
        <w:rPr>
          <w:rFonts w:ascii="Times New Roman" w:hAnsi="Times New Roman" w:cs="Times New Roman"/>
          <w:sz w:val="24"/>
          <w:szCs w:val="24"/>
        </w:rPr>
        <w:t xml:space="preserve"> and 700</w:t>
      </w:r>
      <w:r w:rsidR="00770BD1" w:rsidRPr="008434FF">
        <w:rPr>
          <w:rFonts w:ascii="Times New Roman" w:hAnsi="Times New Roman" w:cs="Times New Roman"/>
          <w:sz w:val="24"/>
          <w:szCs w:val="24"/>
        </w:rPr>
        <w:t>℃</w:t>
      </w:r>
      <w:r w:rsidR="00770BD1">
        <w:rPr>
          <w:rFonts w:ascii="Times New Roman" w:hAnsi="Times New Roman" w:cs="Times New Roman"/>
          <w:sz w:val="24"/>
          <w:szCs w:val="24"/>
        </w:rPr>
        <w:t xml:space="preserve"> respectively, the </w:t>
      </w:r>
      <m:oMath>
        <m:r>
          <w:rPr>
            <w:rFonts w:ascii="Cambria Math" w:hAnsi="Cambria Math" w:cs="Times New Roman"/>
            <w:kern w:val="0"/>
            <w:sz w:val="24"/>
            <w:szCs w:val="24"/>
          </w:rPr>
          <m:t>(2</m:t>
        </m:r>
        <m:rad>
          <m:radPr>
            <m:degHide m:val="1"/>
            <m:ctrlPr>
              <w:rPr>
                <w:rFonts w:ascii="Cambria Math" w:hAnsi="Cambria Math" w:cs="Times New Roman"/>
                <w:kern w:val="0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3</m:t>
            </m:r>
          </m:e>
        </m:rad>
        <m:r>
          <w:rPr>
            <w:rFonts w:ascii="Cambria Math" w:hAnsi="Cambria Math" w:cs="Times New Roman"/>
            <w:kern w:val="0"/>
            <w:sz w:val="24"/>
            <w:szCs w:val="24"/>
          </w:rPr>
          <m:t>×2</m:t>
        </m:r>
        <m:rad>
          <m:radPr>
            <m:degHide m:val="1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3</m:t>
            </m:r>
          </m:e>
        </m:rad>
        <m:r>
          <w:rPr>
            <w:rFonts w:ascii="Cambria Math" w:hAnsi="Cambria Math" w:cs="Times New Roman"/>
            <w:kern w:val="0"/>
            <w:sz w:val="24"/>
            <w:szCs w:val="24"/>
          </w:rPr>
          <m:t>)R</m:t>
        </m:r>
        <m:sSup>
          <m:sSup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30</m:t>
            </m:r>
          </m:e>
          <m:sup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°</m:t>
            </m:r>
          </m:sup>
        </m:sSup>
      </m:oMath>
      <w:r w:rsidR="00770BD1" w:rsidRPr="00F50D67">
        <w:rPr>
          <w:rFonts w:ascii="Times New Roman" w:hAnsi="Times New Roman" w:cs="Times New Roman"/>
          <w:kern w:val="0"/>
          <w:sz w:val="24"/>
          <w:szCs w:val="24"/>
        </w:rPr>
        <w:t xml:space="preserve"> and </w:t>
      </w:r>
      <m:oMath>
        <m:r>
          <w:rPr>
            <w:rFonts w:ascii="Cambria Math" w:hAnsi="Cambria Math" w:cs="Times New Roman"/>
            <w:kern w:val="0"/>
            <w:sz w:val="24"/>
            <w:szCs w:val="24"/>
          </w:rPr>
          <m:t>(</m:t>
        </m:r>
        <m:rad>
          <m:radPr>
            <m:degHide m:val="1"/>
            <m:ctrlPr>
              <w:rPr>
                <w:rFonts w:ascii="Cambria Math" w:hAnsi="Cambria Math" w:cs="Times New Roman"/>
                <w:kern w:val="0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3</m:t>
            </m:r>
          </m:e>
        </m:rad>
        <m:r>
          <w:rPr>
            <w:rFonts w:ascii="Cambria Math" w:hAnsi="Cambria Math" w:cs="Times New Roman"/>
            <w:kern w:val="0"/>
            <w:sz w:val="24"/>
            <w:szCs w:val="24"/>
          </w:rPr>
          <m:t>×</m:t>
        </m:r>
        <m:rad>
          <m:radPr>
            <m:degHide m:val="1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3</m:t>
            </m:r>
          </m:e>
        </m:rad>
        <m:r>
          <w:rPr>
            <w:rFonts w:ascii="Cambria Math" w:hAnsi="Cambria Math" w:cs="Times New Roman"/>
            <w:kern w:val="0"/>
            <w:sz w:val="24"/>
            <w:szCs w:val="24"/>
          </w:rPr>
          <m:t>)R</m:t>
        </m:r>
        <m:sSup>
          <m:sSup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30</m:t>
            </m:r>
          </m:e>
          <m:sup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°</m:t>
            </m:r>
          </m:sup>
        </m:sSup>
      </m:oMath>
      <w:r w:rsidR="00770BD1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="00770BD1">
        <w:rPr>
          <w:rFonts w:ascii="Times New Roman" w:hAnsi="Times New Roman" w:cs="Times New Roman"/>
          <w:kern w:val="0"/>
          <w:sz w:val="24"/>
          <w:szCs w:val="24"/>
        </w:rPr>
        <w:t xml:space="preserve">surfaces finally formed. </w:t>
      </w:r>
    </w:p>
    <w:p w14:paraId="2AA16CAF" w14:textId="498F982D" w:rsidR="001010CB" w:rsidRPr="0037798F" w:rsidRDefault="00603F10" w:rsidP="0037798F">
      <w:pPr>
        <w:autoSpaceDE w:val="0"/>
        <w:autoSpaceDN w:val="0"/>
        <w:adjustRightInd w:val="0"/>
        <w:spacing w:line="360" w:lineRule="auto"/>
        <w:jc w:val="left"/>
        <w:rPr>
          <w:rFonts w:ascii="Times New Roman" w:eastAsia="AdvOT1ef757c0" w:hAnsi="Times New Roman" w:cs="Times New Roman"/>
          <w:kern w:val="0"/>
          <w:sz w:val="24"/>
          <w:szCs w:val="15"/>
        </w:rPr>
      </w:pPr>
      <w:r w:rsidRPr="002F6CDA">
        <w:rPr>
          <w:rFonts w:ascii="Times New Roman" w:hAnsi="Times New Roman" w:cs="Times New Roman" w:hint="eastAsia"/>
          <w:b/>
          <w:sz w:val="24"/>
          <w:szCs w:val="24"/>
        </w:rPr>
        <w:t>S</w:t>
      </w:r>
      <w:r w:rsidRPr="002F6CDA">
        <w:rPr>
          <w:rFonts w:ascii="Times New Roman" w:hAnsi="Times New Roman" w:cs="Times New Roman"/>
          <w:b/>
          <w:sz w:val="24"/>
          <w:szCs w:val="24"/>
        </w:rPr>
        <w:t xml:space="preserve">TM </w:t>
      </w:r>
      <w:r w:rsidRPr="002F6CDA">
        <w:rPr>
          <w:rFonts w:ascii="Times New Roman" w:hAnsi="Times New Roman" w:cs="Times New Roman" w:hint="eastAsia"/>
          <w:b/>
          <w:sz w:val="24"/>
          <w:szCs w:val="24"/>
        </w:rPr>
        <w:t>characterization</w:t>
      </w:r>
      <w:r w:rsidR="00BA2EF7" w:rsidRPr="002F6CDA">
        <w:rPr>
          <w:rFonts w:ascii="Times New Roman" w:hAnsi="Times New Roman" w:cs="Times New Roman"/>
          <w:b/>
          <w:sz w:val="24"/>
          <w:szCs w:val="24"/>
        </w:rPr>
        <w:t>.</w:t>
      </w:r>
      <w:r w:rsidR="00497CC6" w:rsidRPr="002F6CD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37C71">
        <w:rPr>
          <w:rFonts w:ascii="Times New Roman" w:eastAsia="AdvOT1ef757c0" w:hAnsi="Times New Roman" w:cs="Times New Roman"/>
          <w:kern w:val="0"/>
          <w:sz w:val="24"/>
          <w:szCs w:val="15"/>
        </w:rPr>
        <w:t>A</w:t>
      </w:r>
      <w:r w:rsidR="006A7DC4">
        <w:rPr>
          <w:rFonts w:ascii="Times New Roman" w:eastAsia="AdvOT1ef757c0" w:hAnsi="Times New Roman" w:cs="Times New Roman"/>
          <w:kern w:val="0"/>
          <w:sz w:val="24"/>
          <w:szCs w:val="15"/>
        </w:rPr>
        <w:t xml:space="preserve"> commercial low-temperature </w:t>
      </w:r>
      <w:r w:rsidR="00D37C71" w:rsidRPr="00D37C71">
        <w:rPr>
          <w:rFonts w:ascii="Times New Roman" w:eastAsia="AdvOT1ef757c0" w:hAnsi="Times New Roman" w:cs="Times New Roman"/>
          <w:kern w:val="0"/>
          <w:sz w:val="24"/>
          <w:szCs w:val="15"/>
        </w:rPr>
        <w:t>STM (</w:t>
      </w:r>
      <w:r w:rsidR="00D37C71">
        <w:rPr>
          <w:rFonts w:ascii="Times New Roman" w:eastAsia="AdvOT1ef757c0" w:hAnsi="Times New Roman" w:cs="Times New Roman"/>
          <w:kern w:val="0"/>
          <w:sz w:val="24"/>
          <w:szCs w:val="15"/>
        </w:rPr>
        <w:t>U</w:t>
      </w:r>
      <w:r w:rsidR="0037798F">
        <w:rPr>
          <w:rFonts w:ascii="Times New Roman" w:eastAsia="AdvOT1ef757c0" w:hAnsi="Times New Roman" w:cs="Times New Roman"/>
          <w:kern w:val="0"/>
          <w:sz w:val="24"/>
          <w:szCs w:val="15"/>
        </w:rPr>
        <w:t>NISOKU</w:t>
      </w:r>
      <w:r w:rsidR="00D37C71" w:rsidRPr="00D37C71">
        <w:rPr>
          <w:rFonts w:ascii="Times New Roman" w:eastAsia="AdvOT1ef757c0" w:hAnsi="Times New Roman" w:cs="Times New Roman"/>
          <w:kern w:val="0"/>
          <w:sz w:val="24"/>
          <w:szCs w:val="15"/>
        </w:rPr>
        <w:t>)</w:t>
      </w:r>
      <w:r w:rsidR="006A7DC4" w:rsidRPr="006A7DC4">
        <w:rPr>
          <w:rFonts w:ascii="Times New Roman" w:eastAsia="AdvOT1ef757c0" w:hAnsi="Times New Roman" w:cs="Times New Roman"/>
          <w:kern w:val="0"/>
          <w:sz w:val="24"/>
          <w:szCs w:val="15"/>
        </w:rPr>
        <w:t xml:space="preserve"> </w:t>
      </w:r>
      <w:r w:rsidR="006A7DC4">
        <w:rPr>
          <w:rFonts w:ascii="Times New Roman" w:eastAsia="AdvOT1ef757c0" w:hAnsi="Times New Roman" w:cs="Times New Roman"/>
          <w:kern w:val="0"/>
          <w:sz w:val="24"/>
          <w:szCs w:val="15"/>
        </w:rPr>
        <w:t xml:space="preserve">was used </w:t>
      </w:r>
      <w:r w:rsidR="006A7DC4">
        <w:rPr>
          <w:rFonts w:ascii="Times New Roman" w:eastAsia="AdvOT1ef757c0" w:hAnsi="Times New Roman" w:cs="Times New Roman" w:hint="eastAsia"/>
          <w:kern w:val="0"/>
          <w:sz w:val="24"/>
          <w:szCs w:val="15"/>
        </w:rPr>
        <w:t>f</w:t>
      </w:r>
      <w:r w:rsidR="006A7DC4" w:rsidRPr="00D37C71">
        <w:rPr>
          <w:rFonts w:ascii="Times New Roman" w:eastAsia="AdvOT1ef757c0" w:hAnsi="Times New Roman" w:cs="Times New Roman"/>
          <w:kern w:val="0"/>
          <w:sz w:val="24"/>
          <w:szCs w:val="15"/>
        </w:rPr>
        <w:t>or low-te</w:t>
      </w:r>
      <w:r w:rsidR="006A7DC4">
        <w:rPr>
          <w:rFonts w:ascii="Times New Roman" w:eastAsia="AdvOT1ef757c0" w:hAnsi="Times New Roman" w:cs="Times New Roman"/>
          <w:kern w:val="0"/>
          <w:sz w:val="24"/>
          <w:szCs w:val="15"/>
        </w:rPr>
        <w:t>mperature measurements</w:t>
      </w:r>
      <w:r w:rsidR="00672DF6">
        <w:rPr>
          <w:rFonts w:ascii="Times New Roman" w:eastAsia="AdvOT1ef757c0" w:hAnsi="Times New Roman" w:cs="Times New Roman"/>
          <w:kern w:val="0"/>
          <w:sz w:val="24"/>
          <w:szCs w:val="15"/>
        </w:rPr>
        <w:t xml:space="preserve"> </w:t>
      </w:r>
      <w:r w:rsidR="005B4573">
        <w:rPr>
          <w:rFonts w:ascii="Times New Roman" w:eastAsia="AdvOT1ef757c0" w:hAnsi="Times New Roman" w:cs="Times New Roman"/>
          <w:kern w:val="0"/>
          <w:sz w:val="24"/>
          <w:szCs w:val="15"/>
        </w:rPr>
        <w:t xml:space="preserve">at </w:t>
      </w:r>
      <w:r w:rsidR="00672DF6">
        <w:rPr>
          <w:rFonts w:ascii="Times New Roman" w:eastAsia="AdvOT1ef757c0" w:hAnsi="Times New Roman" w:cs="Times New Roman"/>
          <w:kern w:val="0"/>
          <w:sz w:val="24"/>
          <w:szCs w:val="15"/>
        </w:rPr>
        <w:t>78 K</w:t>
      </w:r>
      <w:r w:rsidR="00D37C71" w:rsidRPr="00D37C71">
        <w:rPr>
          <w:rFonts w:ascii="Times New Roman" w:eastAsia="AdvOT1ef757c0" w:hAnsi="Times New Roman" w:cs="Times New Roman"/>
          <w:kern w:val="0"/>
          <w:sz w:val="24"/>
          <w:szCs w:val="15"/>
        </w:rPr>
        <w:t xml:space="preserve">. </w:t>
      </w:r>
      <w:r w:rsidR="00F9234E">
        <w:rPr>
          <w:rFonts w:ascii="Times New Roman" w:eastAsia="AdvOT1ef757c0" w:hAnsi="Times New Roman" w:cs="Times New Roman"/>
          <w:kern w:val="0"/>
          <w:sz w:val="24"/>
          <w:szCs w:val="15"/>
        </w:rPr>
        <w:t>The base pressure is 1</w:t>
      </w:r>
      <w:r w:rsidR="00F9234E">
        <w:rPr>
          <w:rFonts w:ascii="Times New Roman" w:eastAsia="AdvOT1ef757c0" w:hAnsi="Times New Roman" w:cs="Times New Roman" w:hint="eastAsia"/>
          <w:kern w:val="0"/>
          <w:sz w:val="24"/>
          <w:szCs w:val="15"/>
        </w:rPr>
        <w:t>×</w:t>
      </w:r>
      <w:r w:rsidR="00F9234E">
        <w:rPr>
          <w:rFonts w:ascii="Times New Roman" w:eastAsia="AdvOT1ef757c0" w:hAnsi="Times New Roman" w:cs="Times New Roman" w:hint="eastAsia"/>
          <w:kern w:val="0"/>
          <w:sz w:val="24"/>
          <w:szCs w:val="15"/>
        </w:rPr>
        <w:t>10</w:t>
      </w:r>
      <w:r w:rsidR="00F9234E" w:rsidRPr="00F9234E">
        <w:rPr>
          <w:rFonts w:ascii="Times New Roman" w:eastAsia="AdvOT1ef757c0" w:hAnsi="Times New Roman" w:cs="Times New Roman" w:hint="eastAsia"/>
          <w:kern w:val="0"/>
          <w:sz w:val="24"/>
          <w:szCs w:val="15"/>
          <w:vertAlign w:val="superscript"/>
        </w:rPr>
        <w:t>-10</w:t>
      </w:r>
      <w:r w:rsidR="00F9234E">
        <w:rPr>
          <w:rFonts w:ascii="Times New Roman" w:eastAsia="AdvOT1ef757c0" w:hAnsi="Times New Roman" w:cs="Times New Roman"/>
          <w:kern w:val="0"/>
          <w:sz w:val="24"/>
          <w:szCs w:val="15"/>
        </w:rPr>
        <w:t xml:space="preserve"> T</w:t>
      </w:r>
      <w:r w:rsidR="00F9234E">
        <w:rPr>
          <w:rFonts w:ascii="Times New Roman" w:eastAsia="AdvOT1ef757c0" w:hAnsi="Times New Roman" w:cs="Times New Roman" w:hint="eastAsia"/>
          <w:kern w:val="0"/>
          <w:sz w:val="24"/>
          <w:szCs w:val="15"/>
        </w:rPr>
        <w:t>orr.</w:t>
      </w:r>
      <w:r w:rsidR="00F9234E">
        <w:rPr>
          <w:rFonts w:ascii="Times New Roman" w:eastAsia="AdvOT1ef757c0" w:hAnsi="Times New Roman" w:cs="Times New Roman"/>
          <w:kern w:val="0"/>
          <w:sz w:val="24"/>
          <w:szCs w:val="15"/>
        </w:rPr>
        <w:t xml:space="preserve"> </w:t>
      </w:r>
      <w:r w:rsidR="009252A7">
        <w:rPr>
          <w:rFonts w:ascii="Times New Roman" w:eastAsia="AdvOT1ef757c0" w:hAnsi="Times New Roman" w:cs="Times New Roman"/>
          <w:kern w:val="0"/>
          <w:sz w:val="24"/>
          <w:szCs w:val="15"/>
        </w:rPr>
        <w:t xml:space="preserve">Mechanically cut Pt-Ir </w:t>
      </w:r>
      <w:r w:rsidR="00D37C71" w:rsidRPr="00D37C71">
        <w:rPr>
          <w:rFonts w:ascii="Times New Roman" w:eastAsia="AdvOT1ef757c0" w:hAnsi="Times New Roman" w:cs="Times New Roman"/>
          <w:kern w:val="0"/>
          <w:sz w:val="24"/>
          <w:szCs w:val="15"/>
        </w:rPr>
        <w:t xml:space="preserve">tips </w:t>
      </w:r>
      <w:r w:rsidR="0037798F">
        <w:rPr>
          <w:rFonts w:ascii="Times New Roman" w:eastAsia="AdvOT1ef757c0" w:hAnsi="Times New Roman" w:cs="Times New Roman"/>
          <w:kern w:val="0"/>
          <w:sz w:val="24"/>
          <w:szCs w:val="15"/>
        </w:rPr>
        <w:t xml:space="preserve">were used and checked on </w:t>
      </w:r>
      <w:r w:rsidR="0037798F">
        <w:rPr>
          <w:rFonts w:ascii="Times New Roman" w:eastAsia="AdvOT1ef757c0" w:hAnsi="Times New Roman" w:cs="Times New Roman" w:hint="eastAsia"/>
          <w:kern w:val="0"/>
          <w:sz w:val="24"/>
          <w:szCs w:val="15"/>
        </w:rPr>
        <w:t>silver</w:t>
      </w:r>
      <w:r w:rsidR="00516213">
        <w:rPr>
          <w:rFonts w:ascii="Times New Roman" w:eastAsia="AdvOT1ef757c0" w:hAnsi="Times New Roman" w:cs="Times New Roman"/>
          <w:kern w:val="0"/>
          <w:sz w:val="24"/>
          <w:szCs w:val="15"/>
        </w:rPr>
        <w:t xml:space="preserve"> islands</w:t>
      </w:r>
      <w:r w:rsidR="00D37C71" w:rsidRPr="00D37C71">
        <w:rPr>
          <w:rFonts w:ascii="Times New Roman" w:eastAsia="AdvOT1ef757c0" w:hAnsi="Times New Roman" w:cs="Times New Roman"/>
          <w:kern w:val="0"/>
          <w:sz w:val="24"/>
          <w:szCs w:val="15"/>
        </w:rPr>
        <w:t xml:space="preserve"> before the measurements</w:t>
      </w:r>
      <w:r w:rsidR="0037798F">
        <w:rPr>
          <w:rFonts w:ascii="Times New Roman" w:eastAsia="AdvOT1ef757c0" w:hAnsi="Times New Roman" w:cs="Times New Roman"/>
          <w:kern w:val="0"/>
          <w:sz w:val="24"/>
          <w:szCs w:val="15"/>
        </w:rPr>
        <w:t xml:space="preserve">. </w:t>
      </w:r>
      <w:r w:rsidR="0037798F" w:rsidRPr="0037798F">
        <w:rPr>
          <w:rFonts w:ascii="Times New Roman" w:eastAsia="AdvOT1ef757c0" w:hAnsi="Times New Roman" w:cs="Times New Roman"/>
          <w:kern w:val="0"/>
          <w:sz w:val="24"/>
          <w:szCs w:val="15"/>
        </w:rPr>
        <w:t>The d</w:t>
      </w:r>
      <w:r w:rsidR="0037798F" w:rsidRPr="0037798F">
        <w:rPr>
          <w:rFonts w:ascii="Times New Roman" w:eastAsia="AdvOT7d6df7ab.I" w:hAnsi="Times New Roman" w:cs="Times New Roman"/>
          <w:kern w:val="0"/>
          <w:sz w:val="24"/>
          <w:szCs w:val="15"/>
        </w:rPr>
        <w:t>I</w:t>
      </w:r>
      <w:r w:rsidR="0037798F" w:rsidRPr="0037798F">
        <w:rPr>
          <w:rFonts w:ascii="Times New Roman" w:eastAsia="AdvOT1ef757c0" w:hAnsi="Times New Roman" w:cs="Times New Roman"/>
          <w:kern w:val="0"/>
          <w:sz w:val="24"/>
          <w:szCs w:val="15"/>
        </w:rPr>
        <w:t>/d</w:t>
      </w:r>
      <w:r w:rsidR="0037798F" w:rsidRPr="0037798F">
        <w:rPr>
          <w:rFonts w:ascii="Times New Roman" w:eastAsia="AdvOT7d6df7ab.I" w:hAnsi="Times New Roman" w:cs="Times New Roman"/>
          <w:kern w:val="0"/>
          <w:sz w:val="24"/>
          <w:szCs w:val="15"/>
        </w:rPr>
        <w:t xml:space="preserve">V </w:t>
      </w:r>
      <w:r w:rsidR="0037798F" w:rsidRPr="0037798F">
        <w:rPr>
          <w:rFonts w:ascii="Times New Roman" w:eastAsia="AdvOT1ef757c0" w:hAnsi="Times New Roman" w:cs="Times New Roman"/>
          <w:kern w:val="0"/>
          <w:sz w:val="24"/>
          <w:szCs w:val="15"/>
        </w:rPr>
        <w:t>s</w:t>
      </w:r>
      <w:r w:rsidR="0037798F">
        <w:rPr>
          <w:rFonts w:ascii="Times New Roman" w:eastAsia="AdvOT1ef757c0" w:hAnsi="Times New Roman" w:cs="Times New Roman"/>
          <w:kern w:val="0"/>
          <w:sz w:val="24"/>
          <w:szCs w:val="15"/>
        </w:rPr>
        <w:t>ignals were acquired by a lock-in</w:t>
      </w:r>
      <w:r w:rsidR="0037798F">
        <w:rPr>
          <w:rFonts w:ascii="Times New Roman" w:eastAsia="AdvOT1ef757c0" w:hAnsi="Times New Roman" w:cs="Times New Roman" w:hint="eastAsia"/>
          <w:kern w:val="0"/>
          <w:sz w:val="24"/>
          <w:szCs w:val="15"/>
        </w:rPr>
        <w:t xml:space="preserve"> </w:t>
      </w:r>
      <w:r w:rsidR="0037798F" w:rsidRPr="0037798F">
        <w:rPr>
          <w:rFonts w:ascii="Times New Roman" w:eastAsia="AdvOT1ef757c0" w:hAnsi="Times New Roman" w:cs="Times New Roman"/>
          <w:kern w:val="0"/>
          <w:sz w:val="24"/>
          <w:szCs w:val="15"/>
        </w:rPr>
        <w:t xml:space="preserve">amplifier </w:t>
      </w:r>
      <w:r w:rsidR="0037798F">
        <w:rPr>
          <w:rFonts w:ascii="Times New Roman" w:eastAsia="AdvOT1ef757c0" w:hAnsi="Times New Roman" w:cs="Times New Roman"/>
          <w:kern w:val="0"/>
          <w:sz w:val="24"/>
          <w:szCs w:val="15"/>
        </w:rPr>
        <w:t xml:space="preserve">with </w:t>
      </w:r>
      <w:r w:rsidR="002A4262">
        <w:rPr>
          <w:rFonts w:ascii="Times New Roman" w:eastAsia="AdvOT1ef757c0" w:hAnsi="Times New Roman" w:cs="Times New Roman"/>
          <w:kern w:val="0"/>
          <w:sz w:val="24"/>
          <w:szCs w:val="15"/>
        </w:rPr>
        <w:t xml:space="preserve">the </w:t>
      </w:r>
      <w:r w:rsidR="0037798F" w:rsidRPr="0037798F">
        <w:rPr>
          <w:rFonts w:ascii="Times New Roman" w:eastAsia="AdvOT1ef757c0" w:hAnsi="Times New Roman" w:cs="Times New Roman"/>
          <w:kern w:val="0"/>
          <w:sz w:val="24"/>
          <w:szCs w:val="15"/>
        </w:rPr>
        <w:t xml:space="preserve">modulation </w:t>
      </w:r>
      <w:r w:rsidR="0037798F">
        <w:rPr>
          <w:rFonts w:ascii="Times New Roman" w:eastAsia="AdvOT1ef757c0" w:hAnsi="Times New Roman" w:cs="Times New Roman"/>
          <w:kern w:val="0"/>
          <w:sz w:val="24"/>
          <w:szCs w:val="15"/>
        </w:rPr>
        <w:t xml:space="preserve">of </w:t>
      </w:r>
      <w:r w:rsidR="00FD2C78">
        <w:rPr>
          <w:rFonts w:ascii="Times New Roman" w:eastAsia="AdvOT1ef757c0" w:hAnsi="Times New Roman" w:cs="Times New Roman"/>
          <w:kern w:val="0"/>
          <w:sz w:val="24"/>
          <w:szCs w:val="15"/>
        </w:rPr>
        <w:t>45</w:t>
      </w:r>
      <w:r w:rsidR="0037798F" w:rsidRPr="0037798F">
        <w:rPr>
          <w:rFonts w:ascii="Times New Roman" w:eastAsia="AdvOT1ef757c0" w:hAnsi="Times New Roman" w:cs="Times New Roman"/>
          <w:kern w:val="0"/>
          <w:sz w:val="24"/>
          <w:szCs w:val="15"/>
        </w:rPr>
        <w:t xml:space="preserve"> mV</w:t>
      </w:r>
      <w:r w:rsidR="002A4262" w:rsidRPr="002A4262">
        <w:rPr>
          <w:rFonts w:ascii="Times New Roman" w:eastAsia="AdvOT1ef757c0" w:hAnsi="Times New Roman" w:cs="Times New Roman"/>
          <w:kern w:val="0"/>
          <w:sz w:val="24"/>
          <w:szCs w:val="15"/>
        </w:rPr>
        <w:t xml:space="preserve"> </w:t>
      </w:r>
      <w:r w:rsidR="002A4262" w:rsidRPr="0037798F">
        <w:rPr>
          <w:rFonts w:ascii="Times New Roman" w:eastAsia="AdvOT1ef757c0" w:hAnsi="Times New Roman" w:cs="Times New Roman"/>
          <w:kern w:val="0"/>
          <w:sz w:val="24"/>
          <w:szCs w:val="15"/>
        </w:rPr>
        <w:t>and</w:t>
      </w:r>
      <w:r w:rsidR="002A4262">
        <w:rPr>
          <w:rFonts w:ascii="Times New Roman" w:eastAsia="AdvOT1ef757c0" w:hAnsi="Times New Roman" w:cs="Times New Roman"/>
          <w:kern w:val="0"/>
          <w:sz w:val="24"/>
          <w:szCs w:val="15"/>
        </w:rPr>
        <w:t xml:space="preserve"> frequency of 879</w:t>
      </w:r>
      <w:r w:rsidR="002A4262" w:rsidRPr="0037798F">
        <w:rPr>
          <w:rFonts w:ascii="Times New Roman" w:eastAsia="AdvOT1ef757c0" w:hAnsi="Times New Roman" w:cs="Times New Roman"/>
          <w:kern w:val="0"/>
          <w:sz w:val="24"/>
          <w:szCs w:val="15"/>
        </w:rPr>
        <w:t xml:space="preserve"> Hz</w:t>
      </w:r>
      <w:r w:rsidR="0037798F" w:rsidRPr="0037798F">
        <w:rPr>
          <w:rFonts w:ascii="Times New Roman" w:eastAsia="AdvOT1ef757c0" w:hAnsi="Times New Roman" w:cs="Times New Roman"/>
          <w:kern w:val="0"/>
          <w:sz w:val="24"/>
          <w:szCs w:val="15"/>
        </w:rPr>
        <w:t>.</w:t>
      </w:r>
      <w:r w:rsidR="00430572">
        <w:rPr>
          <w:rFonts w:ascii="Times New Roman" w:eastAsia="AdvOT1ef757c0" w:hAnsi="Times New Roman" w:cs="Times New Roman"/>
          <w:kern w:val="0"/>
          <w:sz w:val="24"/>
          <w:szCs w:val="15"/>
        </w:rPr>
        <w:t xml:space="preserve"> </w:t>
      </w:r>
    </w:p>
    <w:p w14:paraId="0CD2C86A" w14:textId="77777777" w:rsidR="00CA0CA0" w:rsidRDefault="00497CC6" w:rsidP="00603F10">
      <w:pPr>
        <w:widowControl/>
        <w:spacing w:line="360" w:lineRule="auto"/>
        <w:jc w:val="left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2F6CDA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Theoretical calculation. </w:t>
      </w:r>
    </w:p>
    <w:p w14:paraId="183EB0B7" w14:textId="77777777" w:rsidR="00CA0CA0" w:rsidRDefault="00CA0CA0">
      <w:pPr>
        <w:widowControl/>
        <w:jc w:val="left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br w:type="page"/>
      </w:r>
    </w:p>
    <w:p w14:paraId="495E47D9" w14:textId="77777777" w:rsidR="00CA0CA0" w:rsidRDefault="00CA0CA0" w:rsidP="00603F10">
      <w:pPr>
        <w:widowControl/>
        <w:spacing w:line="360" w:lineRule="auto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lastRenderedPageBreak/>
        <w:t>F</w:t>
      </w:r>
      <w:r>
        <w:rPr>
          <w:rFonts w:ascii="Times New Roman" w:hAnsi="Times New Roman" w:cs="Times New Roman"/>
          <w:b/>
          <w:sz w:val="24"/>
          <w:szCs w:val="24"/>
        </w:rPr>
        <w:t>igure caption</w:t>
      </w:r>
    </w:p>
    <w:p w14:paraId="1CEFD785" w14:textId="27E258F7" w:rsidR="006A465B" w:rsidRDefault="00CA0CA0" w:rsidP="00603F10">
      <w:pPr>
        <w:widowControl/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Fig. 1. Schematic</w:t>
      </w:r>
      <w:r w:rsidR="009B5E50">
        <w:rPr>
          <w:rFonts w:ascii="Times New Roman" w:hAnsi="Times New Roman" w:cs="Times New Roman"/>
          <w:sz w:val="24"/>
          <w:szCs w:val="24"/>
        </w:rPr>
        <w:t xml:space="preserve"> illustration of inducing a</w:t>
      </w:r>
      <w:r>
        <w:rPr>
          <w:rFonts w:ascii="Times New Roman" w:hAnsi="Times New Roman" w:cs="Times New Roman"/>
          <w:sz w:val="24"/>
          <w:szCs w:val="24"/>
        </w:rPr>
        <w:t xml:space="preserve"> large Mott gap in an artificial 2D system.</w:t>
      </w:r>
      <w:r w:rsidR="002A062C">
        <w:rPr>
          <w:rFonts w:ascii="Times New Roman" w:hAnsi="Times New Roman" w:cs="Times New Roman"/>
          <w:sz w:val="24"/>
          <w:szCs w:val="24"/>
        </w:rPr>
        <w:t xml:space="preserve"> </w:t>
      </w:r>
      <w:r w:rsidR="004D7D62">
        <w:rPr>
          <w:rFonts w:ascii="Times New Roman" w:hAnsi="Times New Roman" w:cs="Times New Roman"/>
          <w:sz w:val="24"/>
          <w:szCs w:val="24"/>
        </w:rPr>
        <w:t>(a) A 2D triangular lattic</w:t>
      </w:r>
      <w:r w:rsidR="002A062C">
        <w:rPr>
          <w:rFonts w:ascii="Times New Roman" w:hAnsi="Times New Roman" w:cs="Times New Roman"/>
          <w:sz w:val="24"/>
          <w:szCs w:val="24"/>
        </w:rPr>
        <w:t>e with the red rhombus marking</w:t>
      </w:r>
      <w:r w:rsidR="004D7D62">
        <w:rPr>
          <w:rFonts w:ascii="Times New Roman" w:hAnsi="Times New Roman" w:cs="Times New Roman"/>
          <w:sz w:val="24"/>
          <w:szCs w:val="24"/>
        </w:rPr>
        <w:t xml:space="preserve"> the </w:t>
      </w:r>
      <w:r w:rsidR="002A062C">
        <w:rPr>
          <w:rFonts w:ascii="Times New Roman" w:hAnsi="Times New Roman" w:cs="Times New Roman"/>
          <w:sz w:val="24"/>
          <w:szCs w:val="24"/>
        </w:rPr>
        <w:t xml:space="preserve">unit cell. (b) </w:t>
      </w:r>
      <w:r w:rsidR="00DF4481">
        <w:rPr>
          <w:rFonts w:ascii="Times New Roman" w:hAnsi="Times New Roman" w:cs="Times New Roman"/>
          <w:sz w:val="24"/>
          <w:szCs w:val="24"/>
        </w:rPr>
        <w:t>A</w:t>
      </w:r>
      <w:r w:rsidR="00630B87">
        <w:rPr>
          <w:rFonts w:ascii="Times New Roman" w:hAnsi="Times New Roman" w:cs="Times New Roman"/>
          <w:sz w:val="24"/>
          <w:szCs w:val="24"/>
        </w:rPr>
        <w:t xml:space="preserve"> large-period</w:t>
      </w:r>
      <w:r w:rsidR="00DF4481">
        <w:rPr>
          <w:rFonts w:ascii="Times New Roman" w:hAnsi="Times New Roman" w:cs="Times New Roman"/>
          <w:sz w:val="24"/>
          <w:szCs w:val="24"/>
        </w:rPr>
        <w:t xml:space="preserve"> </w:t>
      </w:r>
      <w:r w:rsidR="00630B87">
        <w:rPr>
          <w:rFonts w:ascii="Times New Roman" w:hAnsi="Times New Roman" w:cs="Times New Roman"/>
          <w:sz w:val="24"/>
          <w:szCs w:val="24"/>
        </w:rPr>
        <w:t>superstructure transformed from the structure in (a)</w:t>
      </w:r>
      <w:r w:rsidR="002A062C">
        <w:rPr>
          <w:rFonts w:ascii="Times New Roman" w:hAnsi="Times New Roman" w:cs="Times New Roman"/>
          <w:sz w:val="24"/>
          <w:szCs w:val="24"/>
        </w:rPr>
        <w:t xml:space="preserve">. </w:t>
      </w:r>
      <w:r w:rsidR="00630B87">
        <w:rPr>
          <w:rFonts w:ascii="Times New Roman" w:hAnsi="Times New Roman" w:cs="Times New Roman"/>
          <w:sz w:val="24"/>
          <w:szCs w:val="24"/>
        </w:rPr>
        <w:t xml:space="preserve">The red rhombus marks the new surface unit cell. </w:t>
      </w:r>
      <w:r w:rsidR="002A062C">
        <w:rPr>
          <w:rFonts w:ascii="Times New Roman" w:hAnsi="Times New Roman" w:cs="Times New Roman"/>
          <w:sz w:val="24"/>
          <w:szCs w:val="24"/>
        </w:rPr>
        <w:t xml:space="preserve">(c, d) </w:t>
      </w:r>
      <w:r w:rsidR="009D65C6">
        <w:rPr>
          <w:rFonts w:ascii="Times New Roman" w:hAnsi="Times New Roman" w:cs="Times New Roman"/>
          <w:sz w:val="24"/>
          <w:szCs w:val="24"/>
        </w:rPr>
        <w:t xml:space="preserve">The corresponding </w:t>
      </w:r>
      <w:r w:rsidR="00171C1B">
        <w:rPr>
          <w:rFonts w:ascii="Times New Roman" w:hAnsi="Times New Roman" w:cs="Times New Roman"/>
          <w:sz w:val="24"/>
          <w:szCs w:val="24"/>
        </w:rPr>
        <w:t>schematic pictures for</w:t>
      </w:r>
      <w:r w:rsidR="009D65C6">
        <w:rPr>
          <w:rFonts w:ascii="Times New Roman" w:hAnsi="Times New Roman" w:cs="Times New Roman"/>
          <w:sz w:val="24"/>
          <w:szCs w:val="24"/>
        </w:rPr>
        <w:t xml:space="preserve"> the </w:t>
      </w:r>
      <w:r w:rsidR="00171C1B">
        <w:rPr>
          <w:rFonts w:ascii="Times New Roman" w:hAnsi="Times New Roman" w:cs="Times New Roman"/>
          <w:sz w:val="24"/>
          <w:szCs w:val="24"/>
        </w:rPr>
        <w:t>band structures of the 2D lattices in (a, b) respectively</w:t>
      </w:r>
      <w:r w:rsidR="009D65C6">
        <w:rPr>
          <w:rFonts w:ascii="Times New Roman" w:hAnsi="Times New Roman" w:cs="Times New Roman"/>
          <w:sz w:val="24"/>
          <w:szCs w:val="24"/>
        </w:rPr>
        <w:t>.</w:t>
      </w:r>
    </w:p>
    <w:p w14:paraId="07C4BB5E" w14:textId="5F9CB624" w:rsidR="00CA0CA0" w:rsidRDefault="00CA0CA0" w:rsidP="007871DE">
      <w:pPr>
        <w:widowControl/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Fig. 2. STM characterization of three new superstructures of Sn sub-monolayers on Si(111).</w:t>
      </w:r>
      <w:r w:rsidR="006A465B">
        <w:rPr>
          <w:rFonts w:ascii="Times New Roman" w:hAnsi="Times New Roman" w:cs="Times New Roman"/>
          <w:sz w:val="24"/>
          <w:szCs w:val="24"/>
        </w:rPr>
        <w:t xml:space="preserve"> (a</w:t>
      </w:r>
      <w:r w:rsidR="009B025B">
        <w:rPr>
          <w:rFonts w:ascii="Times New Roman" w:hAnsi="Times New Roman" w:cs="Times New Roman" w:hint="eastAsia"/>
          <w:sz w:val="24"/>
          <w:szCs w:val="24"/>
        </w:rPr>
        <w:t>-c</w:t>
      </w:r>
      <w:r w:rsidR="006A465B">
        <w:rPr>
          <w:rFonts w:ascii="Times New Roman" w:hAnsi="Times New Roman" w:cs="Times New Roman"/>
          <w:sz w:val="24"/>
          <w:szCs w:val="24"/>
        </w:rPr>
        <w:t>)</w:t>
      </w:r>
      <w:r w:rsidR="009B025B">
        <w:rPr>
          <w:rFonts w:ascii="Times New Roman" w:hAnsi="Times New Roman" w:cs="Times New Roman"/>
          <w:sz w:val="24"/>
          <w:szCs w:val="24"/>
        </w:rPr>
        <w:t xml:space="preserve"> Large-scale STM image</w:t>
      </w:r>
      <w:r w:rsidR="009B025B">
        <w:rPr>
          <w:rFonts w:ascii="Times New Roman" w:hAnsi="Times New Roman" w:cs="Times New Roman" w:hint="eastAsia"/>
          <w:sz w:val="24"/>
          <w:szCs w:val="24"/>
        </w:rPr>
        <w:t>s</w:t>
      </w:r>
      <w:r w:rsidR="009B025B">
        <w:rPr>
          <w:rFonts w:ascii="Times New Roman" w:hAnsi="Times New Roman" w:cs="Times New Roman"/>
          <w:sz w:val="24"/>
          <w:szCs w:val="24"/>
        </w:rPr>
        <w:t xml:space="preserve"> </w:t>
      </w:r>
      <w:r w:rsidR="009B025B">
        <w:rPr>
          <w:rFonts w:ascii="Times New Roman" w:hAnsi="Times New Roman" w:cs="Times New Roman"/>
          <w:kern w:val="0"/>
          <w:sz w:val="24"/>
          <w:szCs w:val="24"/>
        </w:rPr>
        <w:t>(size: 100</w:t>
      </w:r>
      <w:r w:rsidR="009B025B">
        <w:rPr>
          <w:rFonts w:ascii="Times New Roman" w:hAnsi="Times New Roman" w:cs="Times New Roman" w:hint="eastAsia"/>
          <w:kern w:val="0"/>
          <w:sz w:val="24"/>
          <w:szCs w:val="24"/>
        </w:rPr>
        <w:t>×</w:t>
      </w:r>
      <w:r w:rsidR="009B025B">
        <w:rPr>
          <w:rFonts w:ascii="Times New Roman" w:hAnsi="Times New Roman" w:cs="Times New Roman" w:hint="eastAsia"/>
          <w:kern w:val="0"/>
          <w:sz w:val="24"/>
          <w:szCs w:val="24"/>
        </w:rPr>
        <w:t>100</w:t>
      </w:r>
      <w:r w:rsidR="009B025B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9B025B">
        <w:rPr>
          <w:rFonts w:ascii="Times New Roman" w:hAnsi="Times New Roman" w:cs="Times New Roman" w:hint="eastAsia"/>
          <w:kern w:val="0"/>
          <w:sz w:val="24"/>
          <w:szCs w:val="24"/>
        </w:rPr>
        <w:t>nm</w:t>
      </w:r>
      <w:r w:rsidR="009B025B" w:rsidRPr="009B025B">
        <w:rPr>
          <w:rFonts w:ascii="Times New Roman" w:hAnsi="Times New Roman" w:cs="Times New Roman" w:hint="eastAsia"/>
          <w:kern w:val="0"/>
          <w:sz w:val="24"/>
          <w:szCs w:val="24"/>
          <w:vertAlign w:val="superscript"/>
        </w:rPr>
        <w:t>2</w:t>
      </w:r>
      <w:r w:rsidR="009B025B">
        <w:rPr>
          <w:rFonts w:ascii="Times New Roman" w:hAnsi="Times New Roman" w:cs="Times New Roman"/>
          <w:kern w:val="0"/>
          <w:sz w:val="24"/>
          <w:szCs w:val="24"/>
        </w:rPr>
        <w:t xml:space="preserve">) </w:t>
      </w:r>
      <w:r w:rsidR="009B025B">
        <w:rPr>
          <w:rFonts w:ascii="Times New Roman" w:hAnsi="Times New Roman" w:cs="Times New Roman"/>
          <w:sz w:val="24"/>
          <w:szCs w:val="24"/>
        </w:rPr>
        <w:t xml:space="preserve">taken on </w:t>
      </w:r>
      <m:oMath>
        <m:r>
          <w:rPr>
            <w:rFonts w:ascii="Cambria Math" w:hAnsi="Cambria Math" w:cs="Times New Roman"/>
            <w:kern w:val="0"/>
            <w:sz w:val="24"/>
            <w:szCs w:val="24"/>
          </w:rPr>
          <m:t>(</m:t>
        </m:r>
        <m:r>
          <m:rPr>
            <m:sty m:val="p"/>
          </m:rPr>
          <w:rPr>
            <w:rFonts w:ascii="Cambria Math" w:hAnsi="Cambria Math" w:cs="Times New Roman"/>
            <w:kern w:val="0"/>
            <w:sz w:val="24"/>
            <w:szCs w:val="24"/>
          </w:rPr>
          <m:t>3</m:t>
        </m:r>
        <m:rad>
          <m:radPr>
            <m:degHide m:val="1"/>
            <m:ctrlPr>
              <w:rPr>
                <w:rFonts w:ascii="Cambria Math" w:hAnsi="Cambria Math" w:cs="Times New Roman"/>
                <w:kern w:val="0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7</m:t>
            </m:r>
          </m:e>
        </m:rad>
        <m:r>
          <w:rPr>
            <w:rFonts w:ascii="Cambria Math" w:hAnsi="Cambria Math" w:cs="Times New Roman"/>
            <w:kern w:val="0"/>
            <w:sz w:val="24"/>
            <w:szCs w:val="24"/>
          </w:rPr>
          <m:t>×3</m:t>
        </m:r>
        <m:rad>
          <m:radPr>
            <m:degHide m:val="1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7</m:t>
            </m:r>
          </m:e>
        </m:rad>
        <m:r>
          <w:rPr>
            <w:rFonts w:ascii="Cambria Math" w:hAnsi="Cambria Math" w:cs="Times New Roman"/>
            <w:kern w:val="0"/>
            <w:sz w:val="24"/>
            <w:szCs w:val="24"/>
          </w:rPr>
          <m:t>)R</m:t>
        </m:r>
        <m:sSup>
          <m:sSup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19.1</m:t>
            </m:r>
          </m:e>
          <m:sup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°</m:t>
            </m:r>
          </m:sup>
        </m:sSup>
      </m:oMath>
      <w:r w:rsidR="009B025B">
        <w:rPr>
          <w:rFonts w:ascii="Times New Roman" w:hAnsi="Times New Roman" w:cs="Times New Roman" w:hint="eastAsia"/>
          <w:kern w:val="0"/>
          <w:sz w:val="24"/>
          <w:szCs w:val="24"/>
        </w:rPr>
        <w:t>,</w:t>
      </w:r>
      <w:r w:rsidR="009B025B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kern w:val="0"/>
            <w:sz w:val="24"/>
            <w:szCs w:val="24"/>
          </w:rPr>
          <m:t>(</m:t>
        </m:r>
        <m:rad>
          <m:radPr>
            <m:degHide m:val="1"/>
            <m:ctrlPr>
              <w:rPr>
                <w:rFonts w:ascii="Cambria Math" w:hAnsi="Cambria Math" w:cs="Times New Roman"/>
                <w:kern w:val="0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133</m:t>
            </m:r>
          </m:e>
        </m:rad>
        <m:r>
          <w:rPr>
            <w:rFonts w:ascii="Cambria Math" w:hAnsi="Cambria Math" w:cs="Times New Roman"/>
            <w:kern w:val="0"/>
            <w:sz w:val="24"/>
            <w:szCs w:val="24"/>
          </w:rPr>
          <m:t>×4</m:t>
        </m:r>
        <m:rad>
          <m:radPr>
            <m:degHide m:val="1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3</m:t>
            </m:r>
          </m:e>
        </m:rad>
        <m:r>
          <w:rPr>
            <w:rFonts w:ascii="Cambria Math" w:hAnsi="Cambria Math" w:cs="Times New Roman"/>
            <w:kern w:val="0"/>
            <w:sz w:val="24"/>
            <w:szCs w:val="24"/>
          </w:rPr>
          <m:t>)</m:t>
        </m:r>
      </m:oMath>
      <w:r w:rsidR="009B025B" w:rsidRPr="00F50D67">
        <w:rPr>
          <w:rFonts w:ascii="Times New Roman" w:hAnsi="Times New Roman" w:cs="Times New Roman"/>
          <w:kern w:val="0"/>
          <w:sz w:val="24"/>
          <w:szCs w:val="24"/>
        </w:rPr>
        <w:t xml:space="preserve"> and </w:t>
      </w:r>
      <m:oMath>
        <m:r>
          <w:rPr>
            <w:rFonts w:ascii="Cambria Math" w:hAnsi="Cambria Math" w:cs="Times New Roman"/>
            <w:kern w:val="0"/>
            <w:sz w:val="24"/>
            <w:szCs w:val="24"/>
          </w:rPr>
          <m:t>(</m:t>
        </m:r>
        <m:r>
          <m:rPr>
            <m:sty m:val="p"/>
          </m:rPr>
          <w:rPr>
            <w:rFonts w:ascii="Cambria Math" w:hAnsi="Cambria Math" w:cs="Times New Roman"/>
            <w:kern w:val="0"/>
            <w:sz w:val="24"/>
            <w:szCs w:val="24"/>
          </w:rPr>
          <m:t>13</m:t>
        </m:r>
        <m:r>
          <w:rPr>
            <w:rFonts w:ascii="Cambria Math" w:hAnsi="Cambria Math" w:cs="Times New Roman"/>
            <w:kern w:val="0"/>
            <w:sz w:val="24"/>
            <w:szCs w:val="24"/>
          </w:rPr>
          <m:t>×13)</m:t>
        </m:r>
      </m:oMath>
      <w:r w:rsidR="009B025B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="009B025B">
        <w:rPr>
          <w:rFonts w:ascii="Times New Roman" w:hAnsi="Times New Roman" w:cs="Times New Roman"/>
          <w:kern w:val="0"/>
          <w:sz w:val="24"/>
          <w:szCs w:val="24"/>
        </w:rPr>
        <w:t>surface</w:t>
      </w:r>
      <w:r w:rsidR="009B025B">
        <w:rPr>
          <w:rFonts w:ascii="Times New Roman" w:hAnsi="Times New Roman" w:cs="Times New Roman" w:hint="eastAsia"/>
          <w:kern w:val="0"/>
          <w:sz w:val="24"/>
          <w:szCs w:val="24"/>
        </w:rPr>
        <w:t>s</w:t>
      </w:r>
      <w:r w:rsidR="009B025B">
        <w:rPr>
          <w:rFonts w:ascii="Times New Roman" w:hAnsi="Times New Roman" w:cs="Times New Roman"/>
          <w:kern w:val="0"/>
          <w:sz w:val="24"/>
          <w:szCs w:val="24"/>
        </w:rPr>
        <w:t xml:space="preserve">. They are taken at </w:t>
      </w:r>
      <w:r w:rsidR="00EA7672" w:rsidRPr="00D612EA">
        <w:rPr>
          <w:rFonts w:ascii="Times New Roman" w:hAnsi="Times New Roman" w:cs="Times New Roman"/>
          <w:i/>
          <w:kern w:val="0"/>
          <w:sz w:val="24"/>
          <w:szCs w:val="24"/>
        </w:rPr>
        <w:t>U</w:t>
      </w:r>
      <w:r w:rsidR="00EA7672">
        <w:rPr>
          <w:rFonts w:ascii="Times New Roman" w:hAnsi="Times New Roman" w:cs="Times New Roman"/>
          <w:kern w:val="0"/>
          <w:sz w:val="24"/>
          <w:szCs w:val="24"/>
        </w:rPr>
        <w:t xml:space="preserve">= </w:t>
      </w:r>
      <w:r w:rsidR="002A1166">
        <w:rPr>
          <w:rFonts w:ascii="Times New Roman" w:hAnsi="Times New Roman" w:cs="Times New Roman"/>
          <w:kern w:val="0"/>
          <w:sz w:val="24"/>
          <w:szCs w:val="24"/>
        </w:rPr>
        <w:t>+3.5</w:t>
      </w:r>
      <w:r w:rsidR="00D612EA">
        <w:rPr>
          <w:rFonts w:ascii="Times New Roman" w:hAnsi="Times New Roman" w:cs="Times New Roman"/>
          <w:kern w:val="0"/>
          <w:sz w:val="24"/>
          <w:szCs w:val="24"/>
        </w:rPr>
        <w:t xml:space="preserve"> V</w:t>
      </w:r>
      <w:r w:rsidR="00EA7672">
        <w:rPr>
          <w:rFonts w:ascii="Times New Roman" w:hAnsi="Times New Roman" w:cs="Times New Roman"/>
          <w:kern w:val="0"/>
          <w:sz w:val="24"/>
          <w:szCs w:val="24"/>
        </w:rPr>
        <w:t xml:space="preserve">, </w:t>
      </w:r>
      <w:r w:rsidR="00370C9D" w:rsidRPr="00D612EA">
        <w:rPr>
          <w:rFonts w:ascii="Times New Roman" w:hAnsi="Times New Roman" w:cs="Times New Roman"/>
          <w:i/>
          <w:kern w:val="0"/>
          <w:sz w:val="24"/>
          <w:szCs w:val="24"/>
        </w:rPr>
        <w:t>U</w:t>
      </w:r>
      <w:r w:rsidR="00370C9D">
        <w:rPr>
          <w:rFonts w:ascii="Times New Roman" w:hAnsi="Times New Roman" w:cs="Times New Roman"/>
          <w:kern w:val="0"/>
          <w:sz w:val="24"/>
          <w:szCs w:val="24"/>
        </w:rPr>
        <w:t>= -2 V,</w:t>
      </w:r>
      <w:r w:rsidR="00370C9D" w:rsidRPr="00370C9D">
        <w:rPr>
          <w:rFonts w:ascii="Times New Roman" w:hAnsi="Times New Roman" w:cs="Times New Roman"/>
          <w:i/>
          <w:kern w:val="0"/>
          <w:sz w:val="24"/>
          <w:szCs w:val="24"/>
        </w:rPr>
        <w:t xml:space="preserve"> </w:t>
      </w:r>
      <w:r w:rsidR="00370C9D" w:rsidRPr="00D612EA">
        <w:rPr>
          <w:rFonts w:ascii="Times New Roman" w:hAnsi="Times New Roman" w:cs="Times New Roman"/>
          <w:i/>
          <w:kern w:val="0"/>
          <w:sz w:val="24"/>
          <w:szCs w:val="24"/>
        </w:rPr>
        <w:t>U</w:t>
      </w:r>
      <w:r w:rsidR="00370C9D">
        <w:rPr>
          <w:rFonts w:ascii="Times New Roman" w:hAnsi="Times New Roman" w:cs="Times New Roman"/>
          <w:kern w:val="0"/>
          <w:sz w:val="24"/>
          <w:szCs w:val="24"/>
        </w:rPr>
        <w:t xml:space="preserve">= -2 V </w:t>
      </w:r>
      <w:r w:rsidR="002A1166">
        <w:rPr>
          <w:rFonts w:ascii="Times New Roman" w:hAnsi="Times New Roman" w:cs="Times New Roman"/>
          <w:kern w:val="0"/>
          <w:sz w:val="24"/>
          <w:szCs w:val="24"/>
        </w:rPr>
        <w:t>(</w:t>
      </w:r>
      <w:r w:rsidR="00EA7672" w:rsidRPr="00D612EA">
        <w:rPr>
          <w:rFonts w:ascii="Times New Roman" w:hAnsi="Times New Roman" w:cs="Times New Roman"/>
          <w:i/>
          <w:kern w:val="0"/>
          <w:sz w:val="24"/>
          <w:szCs w:val="24"/>
        </w:rPr>
        <w:t>I</w:t>
      </w:r>
      <w:r w:rsidR="00D612EA" w:rsidRPr="00D612EA">
        <w:rPr>
          <w:rFonts w:ascii="Times New Roman" w:hAnsi="Times New Roman" w:cs="Times New Roman"/>
          <w:kern w:val="0"/>
          <w:sz w:val="24"/>
          <w:szCs w:val="24"/>
          <w:vertAlign w:val="subscript"/>
        </w:rPr>
        <w:t>t</w:t>
      </w:r>
      <w:r w:rsidR="00EA7672">
        <w:rPr>
          <w:rFonts w:ascii="Times New Roman" w:hAnsi="Times New Roman" w:cs="Times New Roman"/>
          <w:kern w:val="0"/>
          <w:sz w:val="24"/>
          <w:szCs w:val="24"/>
        </w:rPr>
        <w:t>=</w:t>
      </w:r>
      <w:r w:rsidR="002A1166">
        <w:rPr>
          <w:rFonts w:ascii="Times New Roman" w:hAnsi="Times New Roman" w:cs="Times New Roman"/>
          <w:kern w:val="0"/>
          <w:sz w:val="24"/>
          <w:szCs w:val="24"/>
        </w:rPr>
        <w:t xml:space="preserve"> 100</w:t>
      </w:r>
      <w:r w:rsidR="00374F48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2A1166">
        <w:rPr>
          <w:rFonts w:ascii="Times New Roman" w:hAnsi="Times New Roman" w:cs="Times New Roman"/>
          <w:kern w:val="0"/>
          <w:sz w:val="24"/>
          <w:szCs w:val="24"/>
        </w:rPr>
        <w:t>pA)</w:t>
      </w:r>
      <w:r w:rsidR="00370C9D">
        <w:rPr>
          <w:rFonts w:ascii="Times New Roman" w:hAnsi="Times New Roman" w:cs="Times New Roman"/>
          <w:kern w:val="0"/>
          <w:sz w:val="24"/>
          <w:szCs w:val="24"/>
        </w:rPr>
        <w:t xml:space="preserve"> respectively</w:t>
      </w:r>
      <w:r w:rsidR="00EA7672">
        <w:rPr>
          <w:rFonts w:ascii="Times New Roman" w:hAnsi="Times New Roman" w:cs="Times New Roman"/>
          <w:kern w:val="0"/>
          <w:sz w:val="24"/>
          <w:szCs w:val="24"/>
        </w:rPr>
        <w:t>. (</w:t>
      </w:r>
      <w:r w:rsidR="008F33E6">
        <w:rPr>
          <w:rFonts w:ascii="Times New Roman" w:hAnsi="Times New Roman" w:cs="Times New Roman"/>
          <w:kern w:val="0"/>
          <w:sz w:val="24"/>
          <w:szCs w:val="24"/>
        </w:rPr>
        <w:t>d-f</w:t>
      </w:r>
      <w:r w:rsidR="00EA7672">
        <w:rPr>
          <w:rFonts w:ascii="Times New Roman" w:hAnsi="Times New Roman" w:cs="Times New Roman"/>
          <w:kern w:val="0"/>
          <w:sz w:val="24"/>
          <w:szCs w:val="24"/>
        </w:rPr>
        <w:t xml:space="preserve">) </w:t>
      </w:r>
      <w:r w:rsidR="007871DE">
        <w:rPr>
          <w:rFonts w:ascii="Times New Roman" w:hAnsi="Times New Roman" w:cs="Times New Roman"/>
          <w:kern w:val="0"/>
          <w:sz w:val="24"/>
          <w:szCs w:val="24"/>
        </w:rPr>
        <w:t>The a</w:t>
      </w:r>
      <w:r w:rsidR="00D612EA">
        <w:rPr>
          <w:rFonts w:ascii="Times New Roman" w:hAnsi="Times New Roman" w:cs="Times New Roman"/>
          <w:kern w:val="0"/>
          <w:sz w:val="24"/>
          <w:szCs w:val="24"/>
        </w:rPr>
        <w:t xml:space="preserve">tomically resolved </w:t>
      </w:r>
      <w:r w:rsidR="007871DE">
        <w:rPr>
          <w:rFonts w:ascii="Times New Roman" w:hAnsi="Times New Roman" w:cs="Times New Roman"/>
          <w:kern w:val="0"/>
          <w:sz w:val="24"/>
          <w:szCs w:val="24"/>
        </w:rPr>
        <w:t xml:space="preserve">STM images of them taken at </w:t>
      </w:r>
      <w:r w:rsidR="007871DE" w:rsidRPr="00D612EA">
        <w:rPr>
          <w:rFonts w:ascii="Times New Roman" w:hAnsi="Times New Roman" w:cs="Times New Roman"/>
          <w:i/>
          <w:kern w:val="0"/>
          <w:sz w:val="24"/>
          <w:szCs w:val="24"/>
        </w:rPr>
        <w:t>U</w:t>
      </w:r>
      <w:r w:rsidR="007871DE">
        <w:rPr>
          <w:rFonts w:ascii="Times New Roman" w:hAnsi="Times New Roman" w:cs="Times New Roman"/>
          <w:kern w:val="0"/>
          <w:sz w:val="24"/>
          <w:szCs w:val="24"/>
        </w:rPr>
        <w:t xml:space="preserve">= -2 V, </w:t>
      </w:r>
      <w:r w:rsidR="007871DE" w:rsidRPr="00D612EA">
        <w:rPr>
          <w:rFonts w:ascii="Times New Roman" w:hAnsi="Times New Roman" w:cs="Times New Roman"/>
          <w:i/>
          <w:kern w:val="0"/>
          <w:sz w:val="24"/>
          <w:szCs w:val="24"/>
        </w:rPr>
        <w:t>I</w:t>
      </w:r>
      <w:r w:rsidR="007871DE" w:rsidRPr="00D612EA">
        <w:rPr>
          <w:rFonts w:ascii="Times New Roman" w:hAnsi="Times New Roman" w:cs="Times New Roman"/>
          <w:kern w:val="0"/>
          <w:sz w:val="24"/>
          <w:szCs w:val="24"/>
          <w:vertAlign w:val="subscript"/>
        </w:rPr>
        <w:t>t</w:t>
      </w:r>
      <w:r w:rsidR="007871DE">
        <w:rPr>
          <w:rFonts w:ascii="Times New Roman" w:hAnsi="Times New Roman" w:cs="Times New Roman"/>
          <w:kern w:val="0"/>
          <w:sz w:val="24"/>
          <w:szCs w:val="24"/>
        </w:rPr>
        <w:t>= 200</w:t>
      </w:r>
      <w:r w:rsidR="00374F48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7871DE">
        <w:rPr>
          <w:rFonts w:ascii="Times New Roman" w:hAnsi="Times New Roman" w:cs="Times New Roman"/>
          <w:kern w:val="0"/>
          <w:sz w:val="24"/>
          <w:szCs w:val="24"/>
        </w:rPr>
        <w:t>pA.</w:t>
      </w:r>
      <w:r w:rsidR="008F33E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647E0E">
        <w:rPr>
          <w:rFonts w:ascii="Times New Roman" w:hAnsi="Times New Roman" w:cs="Times New Roman"/>
          <w:kern w:val="0"/>
          <w:sz w:val="24"/>
          <w:szCs w:val="24"/>
        </w:rPr>
        <w:t xml:space="preserve">The surface unit cells of them are marked in black. </w:t>
      </w:r>
      <w:r w:rsidR="008F33E6">
        <w:rPr>
          <w:rFonts w:ascii="Times New Roman" w:hAnsi="Times New Roman" w:cs="Times New Roman"/>
          <w:kern w:val="0"/>
          <w:sz w:val="24"/>
          <w:szCs w:val="24"/>
        </w:rPr>
        <w:t>(g-i)</w:t>
      </w:r>
      <w:r w:rsidR="00F20E25">
        <w:rPr>
          <w:rFonts w:ascii="Times New Roman" w:hAnsi="Times New Roman" w:cs="Times New Roman"/>
          <w:kern w:val="0"/>
          <w:sz w:val="24"/>
          <w:szCs w:val="24"/>
        </w:rPr>
        <w:t xml:space="preserve"> The </w:t>
      </w:r>
      <w:r w:rsidR="003E7172">
        <w:rPr>
          <w:rFonts w:ascii="Times New Roman" w:hAnsi="Times New Roman" w:cs="Times New Roman"/>
          <w:kern w:val="0"/>
          <w:sz w:val="24"/>
          <w:szCs w:val="24"/>
        </w:rPr>
        <w:t>corresponding proposed</w:t>
      </w:r>
      <w:r w:rsidR="00647E0E">
        <w:rPr>
          <w:rFonts w:ascii="Times New Roman" w:hAnsi="Times New Roman" w:cs="Times New Roman"/>
          <w:kern w:val="0"/>
          <w:sz w:val="24"/>
          <w:szCs w:val="24"/>
        </w:rPr>
        <w:t xml:space="preserve"> atomic structural model</w:t>
      </w:r>
      <w:r w:rsidR="00272328">
        <w:rPr>
          <w:rFonts w:ascii="Times New Roman" w:hAnsi="Times New Roman" w:cs="Times New Roman"/>
          <w:kern w:val="0"/>
          <w:sz w:val="24"/>
          <w:szCs w:val="24"/>
        </w:rPr>
        <w:t xml:space="preserve">s. The </w:t>
      </w:r>
      <w:r w:rsidR="00E34E9A">
        <w:rPr>
          <w:rFonts w:ascii="Times New Roman" w:hAnsi="Times New Roman" w:cs="Times New Roman"/>
          <w:kern w:val="0"/>
          <w:sz w:val="24"/>
          <w:szCs w:val="24"/>
        </w:rPr>
        <w:t>marked surface unit cells in (g-i) are same as that in (d-f).</w:t>
      </w:r>
    </w:p>
    <w:p w14:paraId="75D723C4" w14:textId="02CDC402" w:rsidR="00724C93" w:rsidRDefault="00CA0CA0" w:rsidP="00603F10">
      <w:pPr>
        <w:widowControl/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Fig. 3. </w:t>
      </w:r>
      <w:r w:rsidR="00724C93">
        <w:rPr>
          <w:rFonts w:ascii="Times New Roman" w:hAnsi="Times New Roman" w:cs="Times New Roman"/>
          <w:sz w:val="24"/>
          <w:szCs w:val="24"/>
        </w:rPr>
        <w:t>The observation of energy gaps on the three new superstructures.</w:t>
      </w:r>
      <w:r w:rsidR="002B4660">
        <w:rPr>
          <w:rFonts w:ascii="Times New Roman" w:hAnsi="Times New Roman" w:cs="Times New Roman"/>
          <w:sz w:val="24"/>
          <w:szCs w:val="24"/>
        </w:rPr>
        <w:t xml:space="preserve"> (a) </w:t>
      </w:r>
      <w:r w:rsidR="00C84821">
        <w:rPr>
          <w:rFonts w:ascii="Times New Roman" w:hAnsi="Times New Roman" w:cs="Times New Roman"/>
          <w:sz w:val="24"/>
          <w:szCs w:val="24"/>
        </w:rPr>
        <w:t xml:space="preserve">The typical </w:t>
      </w:r>
      <w:r w:rsidR="00A1262C">
        <w:rPr>
          <w:rFonts w:ascii="Times New Roman" w:hAnsi="Times New Roman" w:cs="Times New Roman" w:hint="eastAsia"/>
          <w:sz w:val="24"/>
          <w:szCs w:val="24"/>
        </w:rPr>
        <w:t>dI/dV</w:t>
      </w:r>
      <w:r w:rsidR="00A1262C">
        <w:rPr>
          <w:rFonts w:ascii="Times New Roman" w:hAnsi="Times New Roman" w:cs="Times New Roman"/>
          <w:sz w:val="24"/>
          <w:szCs w:val="24"/>
        </w:rPr>
        <w:t xml:space="preserve"> </w:t>
      </w:r>
      <w:r w:rsidR="00A1262C">
        <w:rPr>
          <w:rFonts w:ascii="Times New Roman" w:hAnsi="Times New Roman" w:cs="Times New Roman" w:hint="eastAsia"/>
          <w:sz w:val="24"/>
          <w:szCs w:val="24"/>
        </w:rPr>
        <w:t>spectra</w:t>
      </w:r>
      <w:r w:rsidR="00A1262C">
        <w:rPr>
          <w:rFonts w:ascii="Times New Roman" w:hAnsi="Times New Roman" w:cs="Times New Roman"/>
          <w:sz w:val="24"/>
          <w:szCs w:val="24"/>
        </w:rPr>
        <w:t xml:space="preserve"> taken on </w:t>
      </w:r>
      <m:oMath>
        <m:r>
          <m:rPr>
            <m:sty m:val="p"/>
          </m:rPr>
          <w:rPr>
            <w:rFonts w:ascii="Cambria Math" w:hAnsi="Cambria Math" w:cs="Times New Roman"/>
            <w:kern w:val="0"/>
            <w:sz w:val="24"/>
            <w:szCs w:val="24"/>
          </w:rPr>
          <m:t>3</m:t>
        </m:r>
        <m:rad>
          <m:radPr>
            <m:degHide m:val="1"/>
            <m:ctrlPr>
              <w:rPr>
                <w:rFonts w:ascii="Cambria Math" w:hAnsi="Cambria Math" w:cs="Times New Roman"/>
                <w:kern w:val="0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7</m:t>
            </m:r>
          </m:e>
        </m:rad>
        <m:r>
          <w:rPr>
            <w:rFonts w:ascii="Cambria Math" w:hAnsi="Cambria Math" w:cs="Times New Roman"/>
            <w:kern w:val="0"/>
            <w:sz w:val="24"/>
            <w:szCs w:val="24"/>
          </w:rPr>
          <m:t>×3</m:t>
        </m:r>
        <m:rad>
          <m:radPr>
            <m:degHide m:val="1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7</m:t>
            </m:r>
          </m:e>
        </m:rad>
        <m:r>
          <w:rPr>
            <w:rFonts w:ascii="Cambria Math" w:hAnsi="Cambria Math" w:cs="Times New Roman"/>
            <w:kern w:val="0"/>
            <w:sz w:val="24"/>
            <w:szCs w:val="24"/>
          </w:rPr>
          <m:t>)R</m:t>
        </m:r>
        <m:sSup>
          <m:sSup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19.1</m:t>
            </m:r>
          </m:e>
          <m:sup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°</m:t>
            </m:r>
          </m:sup>
        </m:sSup>
      </m:oMath>
      <w:r w:rsidR="00A1262C">
        <w:rPr>
          <w:rFonts w:ascii="Times New Roman" w:hAnsi="Times New Roman" w:cs="Times New Roman" w:hint="eastAsia"/>
          <w:kern w:val="0"/>
          <w:sz w:val="24"/>
          <w:szCs w:val="24"/>
        </w:rPr>
        <w:t>,</w:t>
      </w:r>
      <w:r w:rsidR="00A1262C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kern w:val="0"/>
            <w:sz w:val="24"/>
            <w:szCs w:val="24"/>
          </w:rPr>
          <m:t>(</m:t>
        </m:r>
        <m:rad>
          <m:radPr>
            <m:degHide m:val="1"/>
            <m:ctrlPr>
              <w:rPr>
                <w:rFonts w:ascii="Cambria Math" w:hAnsi="Cambria Math" w:cs="Times New Roman"/>
                <w:kern w:val="0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133</m:t>
            </m:r>
          </m:e>
        </m:rad>
        <m:r>
          <w:rPr>
            <w:rFonts w:ascii="Cambria Math" w:hAnsi="Cambria Math" w:cs="Times New Roman"/>
            <w:kern w:val="0"/>
            <w:sz w:val="24"/>
            <w:szCs w:val="24"/>
          </w:rPr>
          <m:t>×4</m:t>
        </m:r>
        <m:rad>
          <m:radPr>
            <m:degHide m:val="1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3</m:t>
            </m:r>
          </m:e>
        </m:rad>
        <m:r>
          <w:rPr>
            <w:rFonts w:ascii="Cambria Math" w:hAnsi="Cambria Math" w:cs="Times New Roman"/>
            <w:kern w:val="0"/>
            <w:sz w:val="24"/>
            <w:szCs w:val="24"/>
          </w:rPr>
          <m:t>)</m:t>
        </m:r>
      </m:oMath>
      <w:r w:rsidR="00A1262C" w:rsidRPr="00F50D67">
        <w:rPr>
          <w:rFonts w:ascii="Times New Roman" w:hAnsi="Times New Roman" w:cs="Times New Roman"/>
          <w:kern w:val="0"/>
          <w:sz w:val="24"/>
          <w:szCs w:val="24"/>
        </w:rPr>
        <w:t xml:space="preserve"> and </w:t>
      </w:r>
      <m:oMath>
        <m:r>
          <w:rPr>
            <w:rFonts w:ascii="Cambria Math" w:hAnsi="Cambria Math" w:cs="Times New Roman"/>
            <w:kern w:val="0"/>
            <w:sz w:val="24"/>
            <w:szCs w:val="24"/>
          </w:rPr>
          <m:t>(</m:t>
        </m:r>
        <m:r>
          <m:rPr>
            <m:sty m:val="p"/>
          </m:rPr>
          <w:rPr>
            <w:rFonts w:ascii="Cambria Math" w:hAnsi="Cambria Math" w:cs="Times New Roman"/>
            <w:kern w:val="0"/>
            <w:sz w:val="24"/>
            <w:szCs w:val="24"/>
          </w:rPr>
          <m:t>13</m:t>
        </m:r>
        <m:r>
          <w:rPr>
            <w:rFonts w:ascii="Cambria Math" w:hAnsi="Cambria Math" w:cs="Times New Roman"/>
            <w:kern w:val="0"/>
            <w:sz w:val="24"/>
            <w:szCs w:val="24"/>
          </w:rPr>
          <m:t>×13)</m:t>
        </m:r>
      </m:oMath>
      <w:r w:rsidR="00A1262C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="00A1262C">
        <w:rPr>
          <w:rFonts w:ascii="Times New Roman" w:hAnsi="Times New Roman" w:cs="Times New Roman"/>
          <w:kern w:val="0"/>
          <w:sz w:val="24"/>
          <w:szCs w:val="24"/>
        </w:rPr>
        <w:t>surface</w:t>
      </w:r>
      <w:r w:rsidR="00A1262C">
        <w:rPr>
          <w:rFonts w:ascii="Times New Roman" w:hAnsi="Times New Roman" w:cs="Times New Roman" w:hint="eastAsia"/>
          <w:kern w:val="0"/>
          <w:sz w:val="24"/>
          <w:szCs w:val="24"/>
        </w:rPr>
        <w:t>s</w:t>
      </w:r>
      <w:r w:rsidR="00D5198F">
        <w:rPr>
          <w:rFonts w:ascii="Times New Roman" w:hAnsi="Times New Roman" w:cs="Times New Roman"/>
          <w:kern w:val="0"/>
          <w:sz w:val="24"/>
          <w:szCs w:val="24"/>
        </w:rPr>
        <w:t xml:space="preserve"> (</w:t>
      </w:r>
      <w:r w:rsidR="00D5198F" w:rsidRPr="00D612EA">
        <w:rPr>
          <w:rFonts w:ascii="Times New Roman" w:hAnsi="Times New Roman" w:cs="Times New Roman"/>
          <w:i/>
          <w:kern w:val="0"/>
          <w:sz w:val="24"/>
          <w:szCs w:val="24"/>
        </w:rPr>
        <w:t>U</w:t>
      </w:r>
      <w:r w:rsidR="00D5198F">
        <w:rPr>
          <w:rFonts w:ascii="Times New Roman" w:hAnsi="Times New Roman" w:cs="Times New Roman"/>
          <w:kern w:val="0"/>
          <w:sz w:val="24"/>
          <w:szCs w:val="24"/>
        </w:rPr>
        <w:t xml:space="preserve">= -2 V, </w:t>
      </w:r>
      <w:r w:rsidR="00D5198F" w:rsidRPr="00D612EA">
        <w:rPr>
          <w:rFonts w:ascii="Times New Roman" w:hAnsi="Times New Roman" w:cs="Times New Roman"/>
          <w:i/>
          <w:kern w:val="0"/>
          <w:sz w:val="24"/>
          <w:szCs w:val="24"/>
        </w:rPr>
        <w:t>I</w:t>
      </w:r>
      <w:r w:rsidR="00D5198F" w:rsidRPr="00D612EA">
        <w:rPr>
          <w:rFonts w:ascii="Times New Roman" w:hAnsi="Times New Roman" w:cs="Times New Roman"/>
          <w:kern w:val="0"/>
          <w:sz w:val="24"/>
          <w:szCs w:val="24"/>
          <w:vertAlign w:val="subscript"/>
        </w:rPr>
        <w:t>t</w:t>
      </w:r>
      <w:r w:rsidR="00D5198F">
        <w:rPr>
          <w:rFonts w:ascii="Times New Roman" w:hAnsi="Times New Roman" w:cs="Times New Roman"/>
          <w:kern w:val="0"/>
          <w:sz w:val="24"/>
          <w:szCs w:val="24"/>
        </w:rPr>
        <w:t>= 200</w:t>
      </w:r>
      <w:r w:rsidR="00374F48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D5198F">
        <w:rPr>
          <w:rFonts w:ascii="Times New Roman" w:hAnsi="Times New Roman" w:cs="Times New Roman"/>
          <w:kern w:val="0"/>
          <w:sz w:val="24"/>
          <w:szCs w:val="24"/>
        </w:rPr>
        <w:t xml:space="preserve">pA, modulation: </w:t>
      </w:r>
      <w:r w:rsidR="00C05BB1">
        <w:rPr>
          <w:rFonts w:ascii="Times New Roman" w:hAnsi="Times New Roman" w:cs="Times New Roman"/>
          <w:kern w:val="0"/>
          <w:sz w:val="24"/>
          <w:szCs w:val="24"/>
        </w:rPr>
        <w:t xml:space="preserve">45 </w:t>
      </w:r>
      <w:r w:rsidR="00D5198F">
        <w:rPr>
          <w:rFonts w:ascii="Times New Roman" w:hAnsi="Times New Roman" w:cs="Times New Roman"/>
          <w:kern w:val="0"/>
          <w:sz w:val="24"/>
          <w:szCs w:val="24"/>
        </w:rPr>
        <w:t>mV)</w:t>
      </w:r>
      <w:r w:rsidR="00A1262C">
        <w:rPr>
          <w:rFonts w:ascii="Times New Roman" w:hAnsi="Times New Roman" w:cs="Times New Roman"/>
          <w:kern w:val="0"/>
          <w:sz w:val="24"/>
          <w:szCs w:val="24"/>
        </w:rPr>
        <w:t xml:space="preserve">. The green triangles mark the </w:t>
      </w:r>
      <w:r w:rsidR="00253464">
        <w:rPr>
          <w:rFonts w:ascii="Times New Roman" w:hAnsi="Times New Roman" w:cs="Times New Roman"/>
          <w:kern w:val="0"/>
          <w:sz w:val="24"/>
          <w:szCs w:val="24"/>
        </w:rPr>
        <w:t>conduction</w:t>
      </w:r>
      <w:r w:rsidR="00A1262C">
        <w:rPr>
          <w:rFonts w:ascii="Times New Roman" w:hAnsi="Times New Roman" w:cs="Times New Roman"/>
          <w:kern w:val="0"/>
          <w:sz w:val="24"/>
          <w:szCs w:val="24"/>
        </w:rPr>
        <w:t xml:space="preserve"> band </w:t>
      </w:r>
      <w:r w:rsidR="00253464">
        <w:rPr>
          <w:rFonts w:ascii="Times New Roman" w:hAnsi="Times New Roman" w:cs="Times New Roman"/>
          <w:kern w:val="0"/>
          <w:sz w:val="24"/>
          <w:szCs w:val="24"/>
        </w:rPr>
        <w:t xml:space="preserve">minimum </w:t>
      </w:r>
      <w:r w:rsidR="00A1262C">
        <w:rPr>
          <w:rFonts w:ascii="Times New Roman" w:hAnsi="Times New Roman" w:cs="Times New Roman"/>
          <w:kern w:val="0"/>
          <w:sz w:val="24"/>
          <w:szCs w:val="24"/>
        </w:rPr>
        <w:t>(CBM)</w:t>
      </w:r>
      <w:r w:rsidR="00253464">
        <w:rPr>
          <w:rFonts w:ascii="Times New Roman" w:hAnsi="Times New Roman" w:cs="Times New Roman"/>
          <w:kern w:val="0"/>
          <w:sz w:val="24"/>
          <w:szCs w:val="24"/>
        </w:rPr>
        <w:t xml:space="preserve"> and valence band maximum (VBM). (b) </w:t>
      </w:r>
      <w:r w:rsidR="00F84EF9">
        <w:rPr>
          <w:rFonts w:ascii="Times New Roman" w:hAnsi="Times New Roman" w:cs="Times New Roman"/>
          <w:kern w:val="0"/>
          <w:sz w:val="24"/>
          <w:szCs w:val="24"/>
        </w:rPr>
        <w:t>topographic</w:t>
      </w:r>
      <w:r w:rsidR="00FD2C78">
        <w:rPr>
          <w:rFonts w:ascii="Times New Roman" w:hAnsi="Times New Roman" w:cs="Times New Roman"/>
          <w:kern w:val="0"/>
          <w:sz w:val="24"/>
          <w:szCs w:val="24"/>
        </w:rPr>
        <w:t xml:space="preserve"> image taken on </w:t>
      </w:r>
      <m:oMath>
        <m:r>
          <m:rPr>
            <m:sty m:val="p"/>
          </m:rPr>
          <w:rPr>
            <w:rFonts w:ascii="Cambria Math" w:hAnsi="Cambria Math" w:cs="Times New Roman"/>
            <w:kern w:val="0"/>
            <w:sz w:val="24"/>
            <w:szCs w:val="24"/>
          </w:rPr>
          <m:t>(3</m:t>
        </m:r>
        <m:rad>
          <m:radPr>
            <m:degHide m:val="1"/>
            <m:ctrlPr>
              <w:rPr>
                <w:rFonts w:ascii="Cambria Math" w:hAnsi="Cambria Math" w:cs="Times New Roman"/>
                <w:kern w:val="0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7</m:t>
            </m:r>
          </m:e>
        </m:rad>
        <m:r>
          <w:rPr>
            <w:rFonts w:ascii="Cambria Math" w:hAnsi="Cambria Math" w:cs="Times New Roman"/>
            <w:kern w:val="0"/>
            <w:sz w:val="24"/>
            <w:szCs w:val="24"/>
          </w:rPr>
          <m:t>×3</m:t>
        </m:r>
        <m:rad>
          <m:radPr>
            <m:degHide m:val="1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7</m:t>
            </m:r>
          </m:e>
        </m:rad>
        <m:r>
          <w:rPr>
            <w:rFonts w:ascii="Cambria Math" w:hAnsi="Cambria Math" w:cs="Times New Roman"/>
            <w:kern w:val="0"/>
            <w:sz w:val="24"/>
            <w:szCs w:val="24"/>
          </w:rPr>
          <m:t>)R</m:t>
        </m:r>
        <m:sSup>
          <m:sSup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19.1</m:t>
            </m:r>
          </m:e>
          <m:sup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°</m:t>
            </m:r>
          </m:sup>
        </m:sSup>
      </m:oMath>
      <w:r w:rsidR="00FD2C78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="00F84EF9">
        <w:rPr>
          <w:rFonts w:ascii="Times New Roman" w:hAnsi="Times New Roman" w:cs="Times New Roman"/>
          <w:kern w:val="0"/>
          <w:sz w:val="24"/>
          <w:szCs w:val="24"/>
        </w:rPr>
        <w:t>surface</w:t>
      </w:r>
      <w:r w:rsidR="00D5198F">
        <w:rPr>
          <w:rFonts w:ascii="Times New Roman" w:hAnsi="Times New Roman" w:cs="Times New Roman"/>
          <w:kern w:val="0"/>
          <w:sz w:val="24"/>
          <w:szCs w:val="24"/>
        </w:rPr>
        <w:t xml:space="preserve"> (</w:t>
      </w:r>
      <w:r w:rsidR="00D5198F" w:rsidRPr="00D612EA">
        <w:rPr>
          <w:rFonts w:ascii="Times New Roman" w:hAnsi="Times New Roman" w:cs="Times New Roman"/>
          <w:i/>
          <w:kern w:val="0"/>
          <w:sz w:val="24"/>
          <w:szCs w:val="24"/>
        </w:rPr>
        <w:t>U</w:t>
      </w:r>
      <w:r w:rsidR="00D5198F">
        <w:rPr>
          <w:rFonts w:ascii="Times New Roman" w:hAnsi="Times New Roman" w:cs="Times New Roman"/>
          <w:kern w:val="0"/>
          <w:sz w:val="24"/>
          <w:szCs w:val="24"/>
        </w:rPr>
        <w:t xml:space="preserve">= -2 V, </w:t>
      </w:r>
      <w:r w:rsidR="00D5198F" w:rsidRPr="00D612EA">
        <w:rPr>
          <w:rFonts w:ascii="Times New Roman" w:hAnsi="Times New Roman" w:cs="Times New Roman"/>
          <w:i/>
          <w:kern w:val="0"/>
          <w:sz w:val="24"/>
          <w:szCs w:val="24"/>
        </w:rPr>
        <w:t>I</w:t>
      </w:r>
      <w:r w:rsidR="00D5198F" w:rsidRPr="00D612EA">
        <w:rPr>
          <w:rFonts w:ascii="Times New Roman" w:hAnsi="Times New Roman" w:cs="Times New Roman"/>
          <w:kern w:val="0"/>
          <w:sz w:val="24"/>
          <w:szCs w:val="24"/>
          <w:vertAlign w:val="subscript"/>
        </w:rPr>
        <w:t>t</w:t>
      </w:r>
      <w:r w:rsidR="00D5198F">
        <w:rPr>
          <w:rFonts w:ascii="Times New Roman" w:hAnsi="Times New Roman" w:cs="Times New Roman"/>
          <w:kern w:val="0"/>
          <w:sz w:val="24"/>
          <w:szCs w:val="24"/>
        </w:rPr>
        <w:t xml:space="preserve">= </w:t>
      </w:r>
      <w:r w:rsidR="00D5198F">
        <w:rPr>
          <w:rFonts w:ascii="Times New Roman" w:hAnsi="Times New Roman" w:cs="Times New Roman" w:hint="eastAsia"/>
          <w:kern w:val="0"/>
          <w:sz w:val="24"/>
          <w:szCs w:val="24"/>
        </w:rPr>
        <w:t>1</w:t>
      </w:r>
      <w:r w:rsidR="00D5198F">
        <w:rPr>
          <w:rFonts w:ascii="Times New Roman" w:hAnsi="Times New Roman" w:cs="Times New Roman"/>
          <w:kern w:val="0"/>
          <w:sz w:val="24"/>
          <w:szCs w:val="24"/>
        </w:rPr>
        <w:t>00</w:t>
      </w:r>
      <w:r w:rsidR="00374F48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D5198F">
        <w:rPr>
          <w:rFonts w:ascii="Times New Roman" w:hAnsi="Times New Roman" w:cs="Times New Roman"/>
          <w:kern w:val="0"/>
          <w:sz w:val="24"/>
          <w:szCs w:val="24"/>
        </w:rPr>
        <w:t>pA, 40</w:t>
      </w:r>
      <w:r w:rsidR="00D5198F">
        <w:rPr>
          <w:rFonts w:ascii="Times New Roman" w:hAnsi="Times New Roman" w:cs="Times New Roman" w:hint="eastAsia"/>
          <w:kern w:val="0"/>
          <w:sz w:val="24"/>
          <w:szCs w:val="24"/>
        </w:rPr>
        <w:t>×</w:t>
      </w:r>
      <w:r w:rsidR="00D5198F">
        <w:rPr>
          <w:rFonts w:ascii="Times New Roman" w:hAnsi="Times New Roman" w:cs="Times New Roman" w:hint="eastAsia"/>
          <w:kern w:val="0"/>
          <w:sz w:val="24"/>
          <w:szCs w:val="24"/>
        </w:rPr>
        <w:t>40</w:t>
      </w:r>
      <w:r w:rsidR="00D5198F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D5198F">
        <w:rPr>
          <w:rFonts w:ascii="Times New Roman" w:hAnsi="Times New Roman" w:cs="Times New Roman" w:hint="eastAsia"/>
          <w:kern w:val="0"/>
          <w:sz w:val="24"/>
          <w:szCs w:val="24"/>
        </w:rPr>
        <w:t>nm</w:t>
      </w:r>
      <w:r w:rsidR="00D5198F" w:rsidRPr="00D5198F">
        <w:rPr>
          <w:rFonts w:ascii="Times New Roman" w:hAnsi="Times New Roman" w:cs="Times New Roman" w:hint="eastAsia"/>
          <w:kern w:val="0"/>
          <w:sz w:val="24"/>
          <w:szCs w:val="24"/>
          <w:vertAlign w:val="superscript"/>
        </w:rPr>
        <w:t>2</w:t>
      </w:r>
      <w:r w:rsidR="00D5198F">
        <w:rPr>
          <w:rFonts w:ascii="Times New Roman" w:hAnsi="Times New Roman" w:cs="Times New Roman"/>
          <w:kern w:val="0"/>
          <w:sz w:val="24"/>
          <w:szCs w:val="24"/>
        </w:rPr>
        <w:t>)</w:t>
      </w:r>
      <w:r w:rsidR="00F84EF9">
        <w:rPr>
          <w:rFonts w:ascii="Times New Roman" w:hAnsi="Times New Roman" w:cs="Times New Roman"/>
          <w:kern w:val="0"/>
          <w:sz w:val="24"/>
          <w:szCs w:val="24"/>
        </w:rPr>
        <w:t>. (c) Spatial-resolved dI/dV spectra taken along the white allowed line in (b)</w:t>
      </w:r>
      <w:r w:rsidR="00374F48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374F48">
        <w:rPr>
          <w:rFonts w:ascii="Times New Roman" w:hAnsi="Times New Roman" w:cs="Times New Roman" w:hint="eastAsia"/>
          <w:kern w:val="0"/>
          <w:sz w:val="24"/>
          <w:szCs w:val="24"/>
        </w:rPr>
        <w:t>（</w:t>
      </w:r>
      <w:r w:rsidR="00374F48" w:rsidRPr="00D612EA">
        <w:rPr>
          <w:rFonts w:ascii="Times New Roman" w:hAnsi="Times New Roman" w:cs="Times New Roman"/>
          <w:i/>
          <w:kern w:val="0"/>
          <w:sz w:val="24"/>
          <w:szCs w:val="24"/>
        </w:rPr>
        <w:t>U</w:t>
      </w:r>
      <w:r w:rsidR="00374F48">
        <w:rPr>
          <w:rFonts w:ascii="Times New Roman" w:hAnsi="Times New Roman" w:cs="Times New Roman"/>
          <w:kern w:val="0"/>
          <w:sz w:val="24"/>
          <w:szCs w:val="24"/>
        </w:rPr>
        <w:t xml:space="preserve">= -1.7 V, </w:t>
      </w:r>
      <w:r w:rsidR="00374F48" w:rsidRPr="00D612EA">
        <w:rPr>
          <w:rFonts w:ascii="Times New Roman" w:hAnsi="Times New Roman" w:cs="Times New Roman"/>
          <w:i/>
          <w:kern w:val="0"/>
          <w:sz w:val="24"/>
          <w:szCs w:val="24"/>
        </w:rPr>
        <w:t>I</w:t>
      </w:r>
      <w:r w:rsidR="00374F48" w:rsidRPr="00D612EA">
        <w:rPr>
          <w:rFonts w:ascii="Times New Roman" w:hAnsi="Times New Roman" w:cs="Times New Roman"/>
          <w:kern w:val="0"/>
          <w:sz w:val="24"/>
          <w:szCs w:val="24"/>
          <w:vertAlign w:val="subscript"/>
        </w:rPr>
        <w:t>t</w:t>
      </w:r>
      <w:r w:rsidR="00374F48">
        <w:rPr>
          <w:rFonts w:ascii="Times New Roman" w:hAnsi="Times New Roman" w:cs="Times New Roman"/>
          <w:kern w:val="0"/>
          <w:sz w:val="24"/>
          <w:szCs w:val="24"/>
        </w:rPr>
        <w:t>= 200 pA</w:t>
      </w:r>
      <w:r w:rsidR="00374F48">
        <w:rPr>
          <w:rFonts w:ascii="Times New Roman" w:hAnsi="Times New Roman" w:cs="Times New Roman" w:hint="eastAsia"/>
          <w:kern w:val="0"/>
          <w:sz w:val="24"/>
          <w:szCs w:val="24"/>
        </w:rPr>
        <w:t>,</w:t>
      </w:r>
      <w:r w:rsidR="00374F48">
        <w:rPr>
          <w:rFonts w:ascii="Times New Roman" w:hAnsi="Times New Roman" w:cs="Times New Roman"/>
          <w:kern w:val="0"/>
          <w:sz w:val="24"/>
          <w:szCs w:val="24"/>
        </w:rPr>
        <w:t xml:space="preserve"> modulation: 45 mV</w:t>
      </w:r>
      <w:r w:rsidR="00374F48">
        <w:rPr>
          <w:rFonts w:ascii="Times New Roman" w:hAnsi="Times New Roman" w:cs="Times New Roman" w:hint="eastAsia"/>
          <w:kern w:val="0"/>
          <w:sz w:val="24"/>
          <w:szCs w:val="24"/>
        </w:rPr>
        <w:t>)</w:t>
      </w:r>
      <w:r w:rsidR="00374F48">
        <w:rPr>
          <w:rFonts w:ascii="Times New Roman" w:hAnsi="Times New Roman" w:cs="Times New Roman"/>
          <w:kern w:val="0"/>
          <w:sz w:val="24"/>
          <w:szCs w:val="24"/>
        </w:rPr>
        <w:t>.</w:t>
      </w:r>
    </w:p>
    <w:p w14:paraId="0EDAC979" w14:textId="38B86F31" w:rsidR="00724C93" w:rsidRDefault="00724C93" w:rsidP="00603F10">
      <w:pPr>
        <w:widowControl/>
        <w:spacing w:line="36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Fig. 4. TBA and LDA+U calculated LDOS for</w:t>
      </w:r>
      <w:r w:rsidR="00CA0CA0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kern w:val="0"/>
            <w:sz w:val="24"/>
            <w:szCs w:val="24"/>
          </w:rPr>
          <m:t>(</m:t>
        </m:r>
        <m:r>
          <m:rPr>
            <m:sty m:val="p"/>
          </m:rPr>
          <w:rPr>
            <w:rFonts w:ascii="Cambria Math" w:hAnsi="Cambria Math" w:cs="Times New Roman"/>
            <w:kern w:val="0"/>
            <w:sz w:val="24"/>
            <w:szCs w:val="24"/>
          </w:rPr>
          <m:t>3</m:t>
        </m:r>
        <m:rad>
          <m:radPr>
            <m:degHide m:val="1"/>
            <m:ctrlPr>
              <w:rPr>
                <w:rFonts w:ascii="Cambria Math" w:hAnsi="Cambria Math" w:cs="Times New Roman"/>
                <w:kern w:val="0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7</m:t>
            </m:r>
          </m:e>
        </m:rad>
        <m:r>
          <w:rPr>
            <w:rFonts w:ascii="Cambria Math" w:hAnsi="Cambria Math" w:cs="Times New Roman"/>
            <w:kern w:val="0"/>
            <w:sz w:val="24"/>
            <w:szCs w:val="24"/>
          </w:rPr>
          <m:t>×3</m:t>
        </m:r>
        <m:rad>
          <m:radPr>
            <m:degHide m:val="1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7</m:t>
            </m:r>
          </m:e>
        </m:rad>
        <m:r>
          <w:rPr>
            <w:rFonts w:ascii="Cambria Math" w:hAnsi="Cambria Math" w:cs="Times New Roman"/>
            <w:kern w:val="0"/>
            <w:sz w:val="24"/>
            <w:szCs w:val="24"/>
          </w:rPr>
          <m:t>)R</m:t>
        </m:r>
        <m:sSup>
          <m:sSup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19.1</m:t>
            </m:r>
          </m:e>
          <m:sup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°</m:t>
            </m:r>
          </m:sup>
        </m:sSup>
      </m:oMath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</w:rPr>
        <w:t>surface.</w:t>
      </w:r>
      <w:r w:rsidR="00EA2C88">
        <w:rPr>
          <w:rFonts w:ascii="Times New Roman" w:hAnsi="Times New Roman" w:cs="Times New Roman"/>
          <w:kern w:val="0"/>
          <w:sz w:val="24"/>
          <w:szCs w:val="24"/>
        </w:rPr>
        <w:t xml:space="preserve"> (a) </w:t>
      </w:r>
      <w:r w:rsidR="00DF2E82">
        <w:rPr>
          <w:rFonts w:ascii="Times New Roman" w:hAnsi="Times New Roman" w:cs="Times New Roman"/>
          <w:kern w:val="0"/>
          <w:sz w:val="24"/>
          <w:szCs w:val="24"/>
        </w:rPr>
        <w:t xml:space="preserve">Theoretically constructed atomic structural model for calculation. The 20 </w:t>
      </w:r>
      <w:r w:rsidR="00A12EE9">
        <w:rPr>
          <w:rFonts w:ascii="Times New Roman" w:hAnsi="Times New Roman" w:cs="Times New Roman"/>
          <w:kern w:val="0"/>
          <w:sz w:val="24"/>
          <w:szCs w:val="24"/>
        </w:rPr>
        <w:t>atomic sites</w:t>
      </w:r>
      <w:r w:rsidR="00DF2E82">
        <w:rPr>
          <w:rFonts w:ascii="Times New Roman" w:hAnsi="Times New Roman" w:cs="Times New Roman"/>
          <w:kern w:val="0"/>
          <w:sz w:val="24"/>
          <w:szCs w:val="24"/>
        </w:rPr>
        <w:t xml:space="preserve"> in each surface unit cell are labeled as 0 to 19. (b-c)</w:t>
      </w:r>
      <w:r w:rsidR="00A12EE9">
        <w:rPr>
          <w:rFonts w:ascii="Times New Roman" w:hAnsi="Times New Roman" w:cs="Times New Roman"/>
          <w:kern w:val="0"/>
          <w:sz w:val="24"/>
          <w:szCs w:val="24"/>
        </w:rPr>
        <w:t xml:space="preserve"> The calculated </w:t>
      </w:r>
      <w:r w:rsidR="00FE2139">
        <w:rPr>
          <w:rFonts w:ascii="Times New Roman" w:hAnsi="Times New Roman" w:cs="Times New Roman"/>
          <w:kern w:val="0"/>
          <w:sz w:val="24"/>
          <w:szCs w:val="24"/>
        </w:rPr>
        <w:t>L</w:t>
      </w:r>
      <w:r w:rsidR="00A12EE9">
        <w:rPr>
          <w:rFonts w:ascii="Times New Roman" w:hAnsi="Times New Roman" w:cs="Times New Roman"/>
          <w:kern w:val="0"/>
          <w:sz w:val="24"/>
          <w:szCs w:val="24"/>
        </w:rPr>
        <w:t>DOS without considering Hubbard U at two different atomic sites, 0 and 1. The red dashed lin</w:t>
      </w:r>
      <w:r w:rsidR="00062CC9">
        <w:rPr>
          <w:rFonts w:ascii="Times New Roman" w:hAnsi="Times New Roman" w:cs="Times New Roman"/>
          <w:kern w:val="0"/>
          <w:sz w:val="24"/>
          <w:szCs w:val="24"/>
        </w:rPr>
        <w:t xml:space="preserve">es correspond to </w:t>
      </w:r>
      <w:r w:rsidR="00A12EE9">
        <w:rPr>
          <w:rFonts w:ascii="Times New Roman" w:hAnsi="Times New Roman" w:cs="Times New Roman"/>
          <w:kern w:val="0"/>
          <w:sz w:val="24"/>
          <w:szCs w:val="24"/>
        </w:rPr>
        <w:t xml:space="preserve">the chemical potentials. </w:t>
      </w:r>
      <w:r w:rsidR="00860643">
        <w:rPr>
          <w:rFonts w:ascii="Times New Roman" w:hAnsi="Times New Roman" w:cs="Times New Roman"/>
          <w:kern w:val="0"/>
          <w:sz w:val="24"/>
          <w:szCs w:val="24"/>
        </w:rPr>
        <w:t xml:space="preserve">(d) The evolution of </w:t>
      </w:r>
      <w:r w:rsidR="006D5448">
        <w:rPr>
          <w:rFonts w:ascii="Times New Roman" w:hAnsi="Times New Roman" w:cs="Times New Roman"/>
          <w:kern w:val="0"/>
          <w:sz w:val="24"/>
          <w:szCs w:val="24"/>
        </w:rPr>
        <w:t xml:space="preserve">the calculated </w:t>
      </w:r>
      <w:r w:rsidR="00480AFD">
        <w:rPr>
          <w:rFonts w:ascii="Times New Roman" w:hAnsi="Times New Roman" w:cs="Times New Roman"/>
          <w:kern w:val="0"/>
          <w:sz w:val="24"/>
          <w:szCs w:val="24"/>
        </w:rPr>
        <w:t>average</w:t>
      </w:r>
      <w:r w:rsidR="00FE213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860643">
        <w:rPr>
          <w:rFonts w:ascii="Times New Roman" w:hAnsi="Times New Roman" w:cs="Times New Roman"/>
          <w:kern w:val="0"/>
          <w:sz w:val="24"/>
          <w:szCs w:val="24"/>
        </w:rPr>
        <w:t>DOS with Hubbard U from U= 0 eV to U= 6 eV.</w:t>
      </w:r>
      <w:r w:rsidR="00DD7CA0">
        <w:rPr>
          <w:rFonts w:ascii="Times New Roman" w:hAnsi="Times New Roman" w:cs="Times New Roman"/>
          <w:kern w:val="0"/>
          <w:sz w:val="24"/>
          <w:szCs w:val="24"/>
        </w:rPr>
        <w:t xml:space="preserve"> (e-f) </w:t>
      </w:r>
      <w:r w:rsidR="00E22D19">
        <w:rPr>
          <w:rFonts w:ascii="Times New Roman" w:hAnsi="Times New Roman" w:cs="Times New Roman"/>
          <w:kern w:val="0"/>
          <w:sz w:val="24"/>
          <w:szCs w:val="24"/>
        </w:rPr>
        <w:t xml:space="preserve">The calculated </w:t>
      </w:r>
      <w:r w:rsidR="00FE2139">
        <w:rPr>
          <w:rFonts w:ascii="Times New Roman" w:hAnsi="Times New Roman" w:cs="Times New Roman"/>
          <w:kern w:val="0"/>
          <w:sz w:val="24"/>
          <w:szCs w:val="24"/>
        </w:rPr>
        <w:t>L</w:t>
      </w:r>
      <w:r w:rsidR="00E22D19">
        <w:rPr>
          <w:rFonts w:ascii="Times New Roman" w:hAnsi="Times New Roman" w:cs="Times New Roman"/>
          <w:kern w:val="0"/>
          <w:sz w:val="24"/>
          <w:szCs w:val="24"/>
        </w:rPr>
        <w:t xml:space="preserve">DOS with U= 6 eV at the two different atomic sites, 0 and 1. </w:t>
      </w:r>
      <w:r w:rsidR="00FE2139">
        <w:rPr>
          <w:rFonts w:ascii="Times New Roman" w:hAnsi="Times New Roman" w:cs="Times New Roman"/>
          <w:kern w:val="0"/>
          <w:sz w:val="24"/>
          <w:szCs w:val="24"/>
        </w:rPr>
        <w:t xml:space="preserve">The red dashed lines correspond to the chemical potentials. </w:t>
      </w:r>
    </w:p>
    <w:p w14:paraId="4A5DA5B6" w14:textId="7B328E03" w:rsidR="00603F10" w:rsidRPr="002F6CDA" w:rsidRDefault="00724C93" w:rsidP="00603F10">
      <w:pPr>
        <w:widowControl/>
        <w:spacing w:line="360" w:lineRule="auto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lastRenderedPageBreak/>
        <w:t xml:space="preserve">Fig. 5. LDA+U calculation of </w:t>
      </w:r>
      <m:oMath>
        <m:r>
          <w:rPr>
            <w:rFonts w:ascii="Cambria Math" w:hAnsi="Cambria Math" w:cs="Times New Roman"/>
            <w:kern w:val="0"/>
            <w:sz w:val="24"/>
            <w:szCs w:val="24"/>
          </w:rPr>
          <m:t>(</m:t>
        </m:r>
        <m:rad>
          <m:radPr>
            <m:degHide m:val="1"/>
            <m:ctrlPr>
              <w:rPr>
                <w:rFonts w:ascii="Cambria Math" w:hAnsi="Cambria Math" w:cs="Times New Roman"/>
                <w:kern w:val="0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133</m:t>
            </m:r>
          </m:e>
        </m:rad>
        <m:r>
          <w:rPr>
            <w:rFonts w:ascii="Cambria Math" w:hAnsi="Cambria Math" w:cs="Times New Roman"/>
            <w:kern w:val="0"/>
            <w:sz w:val="24"/>
            <w:szCs w:val="24"/>
          </w:rPr>
          <m:t>×4</m:t>
        </m:r>
        <m:rad>
          <m:radPr>
            <m:degHide m:val="1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3</m:t>
            </m:r>
          </m:e>
        </m:rad>
        <m:r>
          <w:rPr>
            <w:rFonts w:ascii="Cambria Math" w:hAnsi="Cambria Math" w:cs="Times New Roman"/>
            <w:kern w:val="0"/>
            <w:sz w:val="24"/>
            <w:szCs w:val="24"/>
          </w:rPr>
          <m:t>)</m:t>
        </m:r>
      </m:oMath>
      <w:r w:rsidRPr="00F50D67">
        <w:rPr>
          <w:rFonts w:ascii="Times New Roman" w:hAnsi="Times New Roman" w:cs="Times New Roman"/>
          <w:kern w:val="0"/>
          <w:sz w:val="24"/>
          <w:szCs w:val="24"/>
        </w:rPr>
        <w:t xml:space="preserve"> and </w:t>
      </w:r>
      <m:oMath>
        <m:r>
          <w:rPr>
            <w:rFonts w:ascii="Cambria Math" w:hAnsi="Cambria Math" w:cs="Times New Roman"/>
            <w:kern w:val="0"/>
            <w:sz w:val="24"/>
            <w:szCs w:val="24"/>
          </w:rPr>
          <m:t>(</m:t>
        </m:r>
        <m:r>
          <m:rPr>
            <m:sty m:val="p"/>
          </m:rPr>
          <w:rPr>
            <w:rFonts w:ascii="Cambria Math" w:hAnsi="Cambria Math" w:cs="Times New Roman"/>
            <w:kern w:val="0"/>
            <w:sz w:val="24"/>
            <w:szCs w:val="24"/>
          </w:rPr>
          <m:t>13</m:t>
        </m:r>
        <m:r>
          <w:rPr>
            <w:rFonts w:ascii="Cambria Math" w:hAnsi="Cambria Math" w:cs="Times New Roman"/>
            <w:kern w:val="0"/>
            <w:sz w:val="24"/>
            <w:szCs w:val="24"/>
          </w:rPr>
          <m:t>×13)</m:t>
        </m:r>
      </m:oMath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surfaces based on the simplified models. </w:t>
      </w:r>
      <w:r w:rsidR="00BE5F4D">
        <w:rPr>
          <w:rFonts w:ascii="Times New Roman" w:hAnsi="Times New Roman" w:cs="Times New Roman"/>
          <w:kern w:val="0"/>
          <w:sz w:val="24"/>
          <w:szCs w:val="24"/>
        </w:rPr>
        <w:t>(a</w:t>
      </w:r>
      <w:r w:rsidR="00314CFA">
        <w:rPr>
          <w:rFonts w:ascii="Times New Roman" w:hAnsi="Times New Roman" w:cs="Times New Roman"/>
          <w:kern w:val="0"/>
          <w:sz w:val="24"/>
          <w:szCs w:val="24"/>
        </w:rPr>
        <w:t>, d</w:t>
      </w:r>
      <w:r w:rsidR="00BE5F4D">
        <w:rPr>
          <w:rFonts w:ascii="Times New Roman" w:hAnsi="Times New Roman" w:cs="Times New Roman"/>
          <w:kern w:val="0"/>
          <w:sz w:val="24"/>
          <w:szCs w:val="24"/>
        </w:rPr>
        <w:t xml:space="preserve">) The proposed simplified </w:t>
      </w:r>
      <w:r w:rsidR="00314CFA">
        <w:rPr>
          <w:rFonts w:ascii="Times New Roman" w:hAnsi="Times New Roman" w:cs="Times New Roman"/>
          <w:kern w:val="0"/>
          <w:sz w:val="24"/>
          <w:szCs w:val="24"/>
        </w:rPr>
        <w:t xml:space="preserve">models for </w:t>
      </w:r>
      <m:oMath>
        <m:r>
          <w:rPr>
            <w:rFonts w:ascii="Cambria Math" w:hAnsi="Cambria Math" w:cs="Times New Roman"/>
            <w:kern w:val="0"/>
            <w:sz w:val="24"/>
            <w:szCs w:val="24"/>
          </w:rPr>
          <m:t>(</m:t>
        </m:r>
        <m:rad>
          <m:radPr>
            <m:degHide m:val="1"/>
            <m:ctrlPr>
              <w:rPr>
                <w:rFonts w:ascii="Cambria Math" w:hAnsi="Cambria Math" w:cs="Times New Roman"/>
                <w:kern w:val="0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133</m:t>
            </m:r>
          </m:e>
        </m:rad>
        <m:r>
          <w:rPr>
            <w:rFonts w:ascii="Cambria Math" w:hAnsi="Cambria Math" w:cs="Times New Roman"/>
            <w:kern w:val="0"/>
            <w:sz w:val="24"/>
            <w:szCs w:val="24"/>
          </w:rPr>
          <m:t>×4</m:t>
        </m:r>
        <m:rad>
          <m:radPr>
            <m:degHide m:val="1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3</m:t>
            </m:r>
          </m:e>
        </m:rad>
        <m:r>
          <w:rPr>
            <w:rFonts w:ascii="Cambria Math" w:hAnsi="Cambria Math" w:cs="Times New Roman"/>
            <w:kern w:val="0"/>
            <w:sz w:val="24"/>
            <w:szCs w:val="24"/>
          </w:rPr>
          <m:t>)</m:t>
        </m:r>
      </m:oMath>
      <w:r w:rsidR="00314CFA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="00314CFA" w:rsidRPr="00F50D67">
        <w:rPr>
          <w:rFonts w:ascii="Times New Roman" w:hAnsi="Times New Roman" w:cs="Times New Roman"/>
          <w:kern w:val="0"/>
          <w:sz w:val="24"/>
          <w:szCs w:val="24"/>
        </w:rPr>
        <w:t xml:space="preserve">and </w:t>
      </w:r>
      <m:oMath>
        <m:r>
          <w:rPr>
            <w:rFonts w:ascii="Cambria Math" w:hAnsi="Cambria Math" w:cs="Times New Roman"/>
            <w:kern w:val="0"/>
            <w:sz w:val="24"/>
            <w:szCs w:val="24"/>
          </w:rPr>
          <m:t>(</m:t>
        </m:r>
        <m:r>
          <m:rPr>
            <m:sty m:val="p"/>
          </m:rPr>
          <w:rPr>
            <w:rFonts w:ascii="Cambria Math" w:hAnsi="Cambria Math" w:cs="Times New Roman"/>
            <w:kern w:val="0"/>
            <w:sz w:val="24"/>
            <w:szCs w:val="24"/>
          </w:rPr>
          <m:t>13</m:t>
        </m:r>
        <m:r>
          <w:rPr>
            <w:rFonts w:ascii="Cambria Math" w:hAnsi="Cambria Math" w:cs="Times New Roman"/>
            <w:kern w:val="0"/>
            <w:sz w:val="24"/>
            <w:szCs w:val="24"/>
          </w:rPr>
          <m:t>×13)</m:t>
        </m:r>
      </m:oMath>
      <w:r w:rsidR="00314CFA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="00314CFA">
        <w:rPr>
          <w:rFonts w:ascii="Times New Roman" w:hAnsi="Times New Roman" w:cs="Times New Roman"/>
          <w:kern w:val="0"/>
          <w:sz w:val="24"/>
          <w:szCs w:val="24"/>
        </w:rPr>
        <w:t>superstructures respectively. (b</w:t>
      </w:r>
      <w:r w:rsidR="00480AFD">
        <w:rPr>
          <w:rFonts w:ascii="Times New Roman" w:hAnsi="Times New Roman" w:cs="Times New Roman"/>
          <w:kern w:val="0"/>
          <w:sz w:val="24"/>
          <w:szCs w:val="24"/>
        </w:rPr>
        <w:t>, e</w:t>
      </w:r>
      <w:r w:rsidR="00314CFA">
        <w:rPr>
          <w:rFonts w:ascii="Times New Roman" w:hAnsi="Times New Roman" w:cs="Times New Roman"/>
          <w:kern w:val="0"/>
          <w:sz w:val="24"/>
          <w:szCs w:val="24"/>
        </w:rPr>
        <w:t>)</w:t>
      </w:r>
      <w:r w:rsidR="00480AFD">
        <w:rPr>
          <w:rFonts w:ascii="Times New Roman" w:hAnsi="Times New Roman" w:cs="Times New Roman"/>
          <w:kern w:val="0"/>
          <w:sz w:val="24"/>
          <w:szCs w:val="24"/>
        </w:rPr>
        <w:t xml:space="preserve"> The calculated average DOS </w:t>
      </w:r>
      <w:r w:rsidR="0040702E">
        <w:rPr>
          <w:rFonts w:ascii="Times New Roman" w:hAnsi="Times New Roman" w:cs="Times New Roman"/>
          <w:kern w:val="0"/>
          <w:sz w:val="24"/>
          <w:szCs w:val="24"/>
        </w:rPr>
        <w:t xml:space="preserve">with U= 6 eV for </w:t>
      </w:r>
      <m:oMath>
        <m:r>
          <w:rPr>
            <w:rFonts w:ascii="Cambria Math" w:hAnsi="Cambria Math" w:cs="Times New Roman"/>
            <w:kern w:val="0"/>
            <w:sz w:val="24"/>
            <w:szCs w:val="24"/>
          </w:rPr>
          <m:t>(</m:t>
        </m:r>
        <m:rad>
          <m:radPr>
            <m:degHide m:val="1"/>
            <m:ctrlPr>
              <w:rPr>
                <w:rFonts w:ascii="Cambria Math" w:hAnsi="Cambria Math" w:cs="Times New Roman"/>
                <w:kern w:val="0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133</m:t>
            </m:r>
          </m:e>
        </m:rad>
        <m:r>
          <w:rPr>
            <w:rFonts w:ascii="Cambria Math" w:hAnsi="Cambria Math" w:cs="Times New Roman"/>
            <w:kern w:val="0"/>
            <w:sz w:val="24"/>
            <w:szCs w:val="24"/>
          </w:rPr>
          <m:t>×4</m:t>
        </m:r>
        <m:rad>
          <m:radPr>
            <m:degHide m:val="1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3</m:t>
            </m:r>
          </m:e>
        </m:rad>
        <m:r>
          <w:rPr>
            <w:rFonts w:ascii="Cambria Math" w:hAnsi="Cambria Math" w:cs="Times New Roman"/>
            <w:kern w:val="0"/>
            <w:sz w:val="24"/>
            <w:szCs w:val="24"/>
          </w:rPr>
          <m:t>)</m:t>
        </m:r>
      </m:oMath>
      <w:r w:rsidR="0040702E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="0040702E" w:rsidRPr="00F50D67">
        <w:rPr>
          <w:rFonts w:ascii="Times New Roman" w:hAnsi="Times New Roman" w:cs="Times New Roman"/>
          <w:kern w:val="0"/>
          <w:sz w:val="24"/>
          <w:szCs w:val="24"/>
        </w:rPr>
        <w:t xml:space="preserve">and </w:t>
      </w:r>
      <m:oMath>
        <m:r>
          <w:rPr>
            <w:rFonts w:ascii="Cambria Math" w:hAnsi="Cambria Math" w:cs="Times New Roman"/>
            <w:kern w:val="0"/>
            <w:sz w:val="24"/>
            <w:szCs w:val="24"/>
          </w:rPr>
          <m:t>(</m:t>
        </m:r>
        <m:r>
          <m:rPr>
            <m:sty m:val="p"/>
          </m:rPr>
          <w:rPr>
            <w:rFonts w:ascii="Cambria Math" w:hAnsi="Cambria Math" w:cs="Times New Roman"/>
            <w:kern w:val="0"/>
            <w:sz w:val="24"/>
            <w:szCs w:val="24"/>
          </w:rPr>
          <m:t>13</m:t>
        </m:r>
        <m:r>
          <w:rPr>
            <w:rFonts w:ascii="Cambria Math" w:hAnsi="Cambria Math" w:cs="Times New Roman"/>
            <w:kern w:val="0"/>
            <w:sz w:val="24"/>
            <w:szCs w:val="24"/>
          </w:rPr>
          <m:t>×13)</m:t>
        </m:r>
      </m:oMath>
      <w:r w:rsidR="0040702E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="0040702E">
        <w:rPr>
          <w:rFonts w:ascii="Times New Roman" w:hAnsi="Times New Roman" w:cs="Times New Roman"/>
          <w:kern w:val="0"/>
          <w:sz w:val="24"/>
          <w:szCs w:val="24"/>
        </w:rPr>
        <w:t>superstructures respectively</w:t>
      </w:r>
      <w:r w:rsidR="0040702E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40702E">
        <w:rPr>
          <w:rFonts w:ascii="Times New Roman" w:hAnsi="Times New Roman" w:cs="Times New Roman"/>
          <w:sz w:val="24"/>
          <w:szCs w:val="24"/>
        </w:rPr>
        <w:t>The green dashed lines correspond to the chemical potentials</w:t>
      </w:r>
      <w:r w:rsidR="00FA40FE">
        <w:rPr>
          <w:rFonts w:ascii="Times New Roman" w:hAnsi="Times New Roman" w:cs="Times New Roman"/>
          <w:sz w:val="24"/>
          <w:szCs w:val="24"/>
        </w:rPr>
        <w:t xml:space="preserve">. </w:t>
      </w:r>
      <w:r w:rsidR="0040702E">
        <w:rPr>
          <w:rFonts w:ascii="Times New Roman" w:hAnsi="Times New Roman" w:cs="Times New Roman"/>
          <w:sz w:val="24"/>
          <w:szCs w:val="24"/>
        </w:rPr>
        <w:t xml:space="preserve">(c) </w:t>
      </w:r>
      <w:r w:rsidR="004C3EAD">
        <w:rPr>
          <w:rFonts w:ascii="Times New Roman" w:hAnsi="Times New Roman" w:cs="Times New Roman"/>
          <w:sz w:val="24"/>
          <w:szCs w:val="24"/>
        </w:rPr>
        <w:t xml:space="preserve">The calculated average DOS for </w:t>
      </w:r>
      <m:oMath>
        <m:r>
          <w:rPr>
            <w:rFonts w:ascii="Cambria Math" w:hAnsi="Cambria Math" w:cs="Times New Roman"/>
            <w:kern w:val="0"/>
            <w:sz w:val="24"/>
            <w:szCs w:val="24"/>
          </w:rPr>
          <m:t>(</m:t>
        </m:r>
        <m:rad>
          <m:radPr>
            <m:degHide m:val="1"/>
            <m:ctrlPr>
              <w:rPr>
                <w:rFonts w:ascii="Cambria Math" w:hAnsi="Cambria Math" w:cs="Times New Roman"/>
                <w:kern w:val="0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133</m:t>
            </m:r>
          </m:e>
        </m:rad>
        <m:r>
          <w:rPr>
            <w:rFonts w:ascii="Cambria Math" w:hAnsi="Cambria Math" w:cs="Times New Roman"/>
            <w:kern w:val="0"/>
            <w:sz w:val="24"/>
            <w:szCs w:val="24"/>
          </w:rPr>
          <m:t>×4</m:t>
        </m:r>
        <m:rad>
          <m:radPr>
            <m:degHide m:val="1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3</m:t>
            </m:r>
          </m:e>
        </m:rad>
        <m:r>
          <w:rPr>
            <w:rFonts w:ascii="Cambria Math" w:hAnsi="Cambria Math" w:cs="Times New Roman"/>
            <w:kern w:val="0"/>
            <w:sz w:val="24"/>
            <w:szCs w:val="24"/>
          </w:rPr>
          <m:t>)</m:t>
        </m:r>
      </m:oMath>
      <w:r w:rsidR="004C3EAD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="004C3EAD">
        <w:rPr>
          <w:rFonts w:ascii="Times New Roman" w:hAnsi="Times New Roman" w:cs="Times New Roman"/>
          <w:kern w:val="0"/>
          <w:sz w:val="24"/>
          <w:szCs w:val="24"/>
        </w:rPr>
        <w:t xml:space="preserve">superstructure </w:t>
      </w:r>
      <w:r w:rsidR="00C43300">
        <w:rPr>
          <w:rFonts w:ascii="Times New Roman" w:hAnsi="Times New Roman" w:cs="Times New Roman" w:hint="eastAsia"/>
          <w:kern w:val="0"/>
          <w:sz w:val="24"/>
          <w:szCs w:val="24"/>
        </w:rPr>
        <w:t>a</w:t>
      </w:r>
      <w:r w:rsidR="00C43300">
        <w:rPr>
          <w:rFonts w:ascii="Times New Roman" w:hAnsi="Times New Roman" w:cs="Times New Roman"/>
          <w:kern w:val="0"/>
          <w:sz w:val="24"/>
          <w:szCs w:val="24"/>
        </w:rPr>
        <w:t xml:space="preserve">t U= 6 eV </w:t>
      </w:r>
      <w:r w:rsidR="004C3EAD">
        <w:rPr>
          <w:rFonts w:ascii="Times New Roman" w:hAnsi="Times New Roman" w:cs="Times New Roman"/>
          <w:kern w:val="0"/>
          <w:sz w:val="24"/>
          <w:szCs w:val="24"/>
        </w:rPr>
        <w:t xml:space="preserve">with </w:t>
      </w:r>
      <w:r w:rsidR="00C43300">
        <w:rPr>
          <w:rFonts w:ascii="Times New Roman" w:hAnsi="Times New Roman" w:cs="Times New Roman"/>
          <w:kern w:val="0"/>
          <w:sz w:val="24"/>
          <w:szCs w:val="24"/>
        </w:rPr>
        <w:t>the random hopping introduced</w:t>
      </w:r>
      <w:r w:rsidR="0040702E">
        <w:rPr>
          <w:rFonts w:ascii="Times New Roman" w:hAnsi="Times New Roman" w:cs="Times New Roman"/>
          <w:sz w:val="24"/>
          <w:szCs w:val="24"/>
        </w:rPr>
        <w:t>.</w:t>
      </w:r>
      <w:r w:rsidR="00C43300">
        <w:rPr>
          <w:rFonts w:ascii="Times New Roman" w:hAnsi="Times New Roman" w:cs="Times New Roman"/>
          <w:sz w:val="24"/>
          <w:szCs w:val="24"/>
        </w:rPr>
        <w:t xml:space="preserve"> </w:t>
      </w:r>
      <w:r w:rsidR="00741E17">
        <w:rPr>
          <w:rFonts w:ascii="Times New Roman" w:hAnsi="Times New Roman" w:cs="Times New Roman"/>
          <w:sz w:val="24"/>
          <w:szCs w:val="24"/>
        </w:rPr>
        <w:t xml:space="preserve">The random hopping is defined as </w:t>
      </w:r>
      <m:oMath>
        <m:sSub>
          <m:sSubPr>
            <m:ctrlPr>
              <w:rPr>
                <w:rFonts w:ascii="Cambria Math" w:hAnsi="Cambria Math" w:cs="Times New Roman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ij</m:t>
            </m:r>
          </m:sub>
        </m:sSub>
        <m:r>
          <w:rPr>
            <w:rFonts w:ascii="Cambria Math" w:hAnsi="Cambria Math" w:cs="Times New Roman"/>
            <w:kern w:val="0"/>
            <w:sz w:val="24"/>
            <w:szCs w:val="24"/>
          </w:rPr>
          <m:t>=-random/</m:t>
        </m:r>
        <m:sSub>
          <m:sSub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ij</m:t>
            </m:r>
          </m:sub>
        </m:sSub>
      </m:oMath>
      <w:r w:rsidR="00741E17">
        <w:rPr>
          <w:rFonts w:ascii="Times New Roman" w:hAnsi="Times New Roman" w:cs="Times New Roman"/>
          <w:kern w:val="0"/>
          <w:sz w:val="24"/>
          <w:szCs w:val="24"/>
        </w:rPr>
        <w:t xml:space="preserve"> where the random variable ranges from 0.7 to 1.3. (f) </w:t>
      </w:r>
      <w:r w:rsidR="00741E17">
        <w:rPr>
          <w:rFonts w:ascii="Times New Roman" w:hAnsi="Times New Roman" w:cs="Times New Roman"/>
          <w:sz w:val="24"/>
          <w:szCs w:val="24"/>
        </w:rPr>
        <w:t xml:space="preserve">The calculated average DOS for </w:t>
      </w:r>
      <m:oMath>
        <m:r>
          <w:rPr>
            <w:rFonts w:ascii="Cambria Math" w:hAnsi="Cambria Math" w:cs="Times New Roman"/>
            <w:kern w:val="0"/>
            <w:sz w:val="24"/>
            <w:szCs w:val="24"/>
          </w:rPr>
          <m:t>(</m:t>
        </m:r>
        <m:r>
          <m:rPr>
            <m:sty m:val="p"/>
          </m:rPr>
          <w:rPr>
            <w:rFonts w:ascii="Cambria Math" w:hAnsi="Cambria Math" w:cs="Times New Roman"/>
            <w:kern w:val="0"/>
            <w:sz w:val="24"/>
            <w:szCs w:val="24"/>
          </w:rPr>
          <m:t>13</m:t>
        </m:r>
        <m:r>
          <w:rPr>
            <w:rFonts w:ascii="Cambria Math" w:hAnsi="Cambria Math" w:cs="Times New Roman"/>
            <w:kern w:val="0"/>
            <w:sz w:val="24"/>
            <w:szCs w:val="24"/>
          </w:rPr>
          <m:t>×13)</m:t>
        </m:r>
      </m:oMath>
      <w:r w:rsidR="00741E17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="00741E17">
        <w:rPr>
          <w:rFonts w:ascii="Times New Roman" w:hAnsi="Times New Roman" w:cs="Times New Roman"/>
          <w:kern w:val="0"/>
          <w:sz w:val="24"/>
          <w:szCs w:val="24"/>
        </w:rPr>
        <w:t xml:space="preserve">superstructure </w:t>
      </w:r>
      <w:r w:rsidR="00741E17">
        <w:rPr>
          <w:rFonts w:ascii="Times New Roman" w:hAnsi="Times New Roman" w:cs="Times New Roman" w:hint="eastAsia"/>
          <w:kern w:val="0"/>
          <w:sz w:val="24"/>
          <w:szCs w:val="24"/>
        </w:rPr>
        <w:t>a</w:t>
      </w:r>
      <w:r w:rsidR="00741E17">
        <w:rPr>
          <w:rFonts w:ascii="Times New Roman" w:hAnsi="Times New Roman" w:cs="Times New Roman"/>
          <w:kern w:val="0"/>
          <w:sz w:val="24"/>
          <w:szCs w:val="24"/>
        </w:rPr>
        <w:t>t U= 6 eV with the random hopping introduced</w:t>
      </w:r>
      <w:r w:rsidR="00741E17">
        <w:rPr>
          <w:rFonts w:ascii="Times New Roman" w:hAnsi="Times New Roman" w:cs="Times New Roman"/>
          <w:sz w:val="24"/>
          <w:szCs w:val="24"/>
        </w:rPr>
        <w:t xml:space="preserve">. </w:t>
      </w:r>
      <w:r w:rsidR="00741E17">
        <w:rPr>
          <w:rFonts w:ascii="Times New Roman" w:hAnsi="Times New Roman" w:cs="Times New Roman"/>
          <w:kern w:val="0"/>
          <w:sz w:val="24"/>
          <w:szCs w:val="24"/>
        </w:rPr>
        <w:t xml:space="preserve">the random variable ranges from 0.95 to 1.05. </w:t>
      </w:r>
      <w:r w:rsidR="00260B9A" w:rsidRPr="002F6CDA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699CFB93" w14:textId="77777777" w:rsidR="00207651" w:rsidRDefault="00207651" w:rsidP="00260B9A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</w:p>
    <w:p w14:paraId="381E977E" w14:textId="77777777" w:rsidR="00A06805" w:rsidRPr="00A06805" w:rsidRDefault="00207651" w:rsidP="00A06805">
      <w:pPr>
        <w:pStyle w:val="EndNoteCategoryHeading"/>
        <w:rPr>
          <w:b/>
          <w:noProof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ADDIN EN.REFLIST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A06805" w:rsidRPr="00A06805">
        <w:rPr>
          <w:b/>
          <w:noProof/>
        </w:rPr>
        <w:t>Uncategorized References</w:t>
      </w:r>
    </w:p>
    <w:p w14:paraId="3AC26AEE" w14:textId="77777777" w:rsidR="00A06805" w:rsidRPr="00A06805" w:rsidRDefault="00A06805" w:rsidP="00A06805">
      <w:pPr>
        <w:pStyle w:val="EndNoteBibliography"/>
        <w:ind w:left="720" w:hanging="720"/>
      </w:pPr>
      <w:bookmarkStart w:id="102" w:name="_ENREF_1"/>
      <w:r w:rsidRPr="00A06805">
        <w:t>1.</w:t>
      </w:r>
      <w:r w:rsidRPr="00A06805">
        <w:tab/>
        <w:t xml:space="preserve">Lee, P. A., Nagaosa, N. &amp; Wen, X.-G. Doping a Mott insulator: Physics of high-temperature superconductivity. </w:t>
      </w:r>
      <w:r w:rsidRPr="00A06805">
        <w:rPr>
          <w:i/>
        </w:rPr>
        <w:t>Rev. Mod. Phys.</w:t>
      </w:r>
      <w:r w:rsidRPr="00A06805">
        <w:t xml:space="preserve"> </w:t>
      </w:r>
      <w:r w:rsidRPr="00A06805">
        <w:rPr>
          <w:b/>
        </w:rPr>
        <w:t>78</w:t>
      </w:r>
      <w:r w:rsidRPr="00A06805">
        <w:t>, 17-85 (2006).</w:t>
      </w:r>
    </w:p>
    <w:bookmarkEnd w:id="102"/>
    <w:p w14:paraId="6D3AF782" w14:textId="77777777" w:rsidR="00A06805" w:rsidRPr="00A06805" w:rsidRDefault="00A06805" w:rsidP="00A06805">
      <w:pPr>
        <w:pStyle w:val="EndNoteBibliography"/>
      </w:pPr>
    </w:p>
    <w:p w14:paraId="0D9B956F" w14:textId="77777777" w:rsidR="00A06805" w:rsidRPr="00A06805" w:rsidRDefault="00A06805" w:rsidP="00A06805">
      <w:pPr>
        <w:pStyle w:val="EndNoteBibliography"/>
        <w:ind w:left="720" w:hanging="720"/>
      </w:pPr>
      <w:bookmarkStart w:id="103" w:name="_ENREF_2"/>
      <w:r w:rsidRPr="00A06805">
        <w:t>2.</w:t>
      </w:r>
      <w:r w:rsidRPr="00A06805">
        <w:tab/>
        <w:t xml:space="preserve">Powell, B. J. &amp; Mckenzie, R. H. Quantum frustration in organic Mott insulators: from spin liquids to unconventional superconductors. </w:t>
      </w:r>
      <w:r w:rsidRPr="00A06805">
        <w:rPr>
          <w:i/>
        </w:rPr>
        <w:t>Rep. Prog. Phys.</w:t>
      </w:r>
      <w:r w:rsidRPr="00A06805">
        <w:t xml:space="preserve"> </w:t>
      </w:r>
      <w:r w:rsidRPr="00A06805">
        <w:rPr>
          <w:b/>
        </w:rPr>
        <w:t>74</w:t>
      </w:r>
      <w:r w:rsidRPr="00A06805">
        <w:t>, 056501 (2011).</w:t>
      </w:r>
    </w:p>
    <w:bookmarkEnd w:id="103"/>
    <w:p w14:paraId="0946895E" w14:textId="77777777" w:rsidR="00A06805" w:rsidRPr="00A06805" w:rsidRDefault="00A06805" w:rsidP="00A06805">
      <w:pPr>
        <w:pStyle w:val="EndNoteBibliography"/>
      </w:pPr>
    </w:p>
    <w:p w14:paraId="02A945DE" w14:textId="77777777" w:rsidR="00A06805" w:rsidRPr="00A06805" w:rsidRDefault="00A06805" w:rsidP="00A06805">
      <w:pPr>
        <w:pStyle w:val="EndNoteBibliography"/>
        <w:ind w:left="720" w:hanging="720"/>
      </w:pPr>
      <w:bookmarkStart w:id="104" w:name="_ENREF_3"/>
      <w:r w:rsidRPr="00A06805">
        <w:t>3.</w:t>
      </w:r>
      <w:r w:rsidRPr="00A06805">
        <w:tab/>
        <w:t xml:space="preserve">Hubbard, J. ELECTRON CORRELATIONS IN NARROW ENERGY BANDS. </w:t>
      </w:r>
      <w:r w:rsidRPr="00A06805">
        <w:rPr>
          <w:i/>
        </w:rPr>
        <w:t>Proc. R. Soc. A</w:t>
      </w:r>
      <w:r w:rsidRPr="00A06805">
        <w:t xml:space="preserve"> </w:t>
      </w:r>
      <w:r w:rsidRPr="00A06805">
        <w:rPr>
          <w:b/>
        </w:rPr>
        <w:t>276</w:t>
      </w:r>
      <w:r w:rsidRPr="00A06805">
        <w:t>, 238 (1963).</w:t>
      </w:r>
    </w:p>
    <w:bookmarkEnd w:id="104"/>
    <w:p w14:paraId="56367044" w14:textId="77777777" w:rsidR="00A06805" w:rsidRPr="00A06805" w:rsidRDefault="00A06805" w:rsidP="00A06805">
      <w:pPr>
        <w:pStyle w:val="EndNoteBibliography"/>
      </w:pPr>
    </w:p>
    <w:p w14:paraId="01A7C269" w14:textId="77777777" w:rsidR="00A06805" w:rsidRPr="00A06805" w:rsidRDefault="00A06805" w:rsidP="00A06805">
      <w:pPr>
        <w:pStyle w:val="EndNoteBibliography"/>
        <w:ind w:left="720" w:hanging="720"/>
      </w:pPr>
      <w:bookmarkStart w:id="105" w:name="_ENREF_4"/>
      <w:r w:rsidRPr="00A06805">
        <w:t>4.</w:t>
      </w:r>
      <w:r w:rsidRPr="00A06805">
        <w:tab/>
        <w:t xml:space="preserve">Imada, M., Fujimori, A. &amp; Tokura, Y. Metal-insulator transitions. </w:t>
      </w:r>
      <w:r w:rsidRPr="00A06805">
        <w:rPr>
          <w:i/>
        </w:rPr>
        <w:t>Rev. Mod. Phys.</w:t>
      </w:r>
      <w:r w:rsidRPr="00A06805">
        <w:t xml:space="preserve"> </w:t>
      </w:r>
      <w:r w:rsidRPr="00A06805">
        <w:rPr>
          <w:b/>
        </w:rPr>
        <w:t>70</w:t>
      </w:r>
      <w:r w:rsidRPr="00A06805">
        <w:t>, 1039-1263 (1998).</w:t>
      </w:r>
    </w:p>
    <w:bookmarkEnd w:id="105"/>
    <w:p w14:paraId="1190EE30" w14:textId="77777777" w:rsidR="00A06805" w:rsidRPr="00A06805" w:rsidRDefault="00A06805" w:rsidP="00A06805">
      <w:pPr>
        <w:pStyle w:val="EndNoteBibliography"/>
      </w:pPr>
    </w:p>
    <w:p w14:paraId="441429F9" w14:textId="77777777" w:rsidR="00A06805" w:rsidRPr="00A06805" w:rsidRDefault="00A06805" w:rsidP="00A06805">
      <w:pPr>
        <w:pStyle w:val="EndNoteBibliography"/>
        <w:ind w:left="720" w:hanging="720"/>
      </w:pPr>
      <w:bookmarkStart w:id="106" w:name="_ENREF_5"/>
      <w:r w:rsidRPr="00A06805">
        <w:t>5.</w:t>
      </w:r>
      <w:r w:rsidRPr="00A06805">
        <w:tab/>
        <w:t xml:space="preserve">Hasan, M. Z. et al. Electronic structure of mott insulators studied by inelastic X-ray scattering. </w:t>
      </w:r>
      <w:r w:rsidRPr="00A06805">
        <w:rPr>
          <w:i/>
        </w:rPr>
        <w:t>Science</w:t>
      </w:r>
      <w:r w:rsidRPr="00A06805">
        <w:t xml:space="preserve"> </w:t>
      </w:r>
      <w:r w:rsidRPr="00A06805">
        <w:rPr>
          <w:b/>
        </w:rPr>
        <w:t>288</w:t>
      </w:r>
      <w:r w:rsidRPr="00A06805">
        <w:t>, 1811-1814 (2000).</w:t>
      </w:r>
    </w:p>
    <w:bookmarkEnd w:id="106"/>
    <w:p w14:paraId="5D6891B7" w14:textId="77777777" w:rsidR="00A06805" w:rsidRPr="00A06805" w:rsidRDefault="00A06805" w:rsidP="00A06805">
      <w:pPr>
        <w:pStyle w:val="EndNoteBibliography"/>
      </w:pPr>
    </w:p>
    <w:p w14:paraId="6CCE35FF" w14:textId="77777777" w:rsidR="00A06805" w:rsidRPr="00A06805" w:rsidRDefault="00A06805" w:rsidP="00A06805">
      <w:pPr>
        <w:pStyle w:val="EndNoteBibliography"/>
        <w:ind w:left="720" w:hanging="720"/>
      </w:pPr>
      <w:bookmarkStart w:id="107" w:name="_ENREF_6"/>
      <w:r w:rsidRPr="00A06805">
        <w:t>6.</w:t>
      </w:r>
      <w:r w:rsidRPr="00A06805">
        <w:tab/>
        <w:t>Ye, C. et al. Visualizing the atomic-scale electronic structure of the Ca</w:t>
      </w:r>
      <w:r w:rsidRPr="00A06805">
        <w:rPr>
          <w:vertAlign w:val="subscript"/>
        </w:rPr>
        <w:t>2</w:t>
      </w:r>
      <w:r w:rsidRPr="00A06805">
        <w:t>CuO</w:t>
      </w:r>
      <w:r w:rsidRPr="00A06805">
        <w:rPr>
          <w:vertAlign w:val="subscript"/>
        </w:rPr>
        <w:t>2</w:t>
      </w:r>
      <w:r w:rsidRPr="00A06805">
        <w:t>Cl</w:t>
      </w:r>
      <w:r w:rsidRPr="00A06805">
        <w:rPr>
          <w:vertAlign w:val="subscript"/>
        </w:rPr>
        <w:t>2</w:t>
      </w:r>
      <w:r w:rsidRPr="00A06805">
        <w:t xml:space="preserve"> Mott insulator. </w:t>
      </w:r>
      <w:r w:rsidRPr="00A06805">
        <w:rPr>
          <w:i/>
        </w:rPr>
        <w:t>Nat. Commun.</w:t>
      </w:r>
      <w:r w:rsidRPr="00A06805">
        <w:t xml:space="preserve"> </w:t>
      </w:r>
      <w:r w:rsidRPr="00A06805">
        <w:rPr>
          <w:b/>
        </w:rPr>
        <w:t>4</w:t>
      </w:r>
      <w:r w:rsidRPr="00A06805">
        <w:t>, 1365 (2013).</w:t>
      </w:r>
    </w:p>
    <w:bookmarkEnd w:id="107"/>
    <w:p w14:paraId="48F77157" w14:textId="77777777" w:rsidR="00A06805" w:rsidRPr="00A06805" w:rsidRDefault="00A06805" w:rsidP="00A06805">
      <w:pPr>
        <w:pStyle w:val="EndNoteBibliography"/>
      </w:pPr>
    </w:p>
    <w:p w14:paraId="13A12EF1" w14:textId="77777777" w:rsidR="00A06805" w:rsidRPr="00A06805" w:rsidRDefault="00A06805" w:rsidP="00A06805">
      <w:pPr>
        <w:pStyle w:val="EndNoteBibliography"/>
        <w:ind w:left="720" w:hanging="720"/>
      </w:pPr>
      <w:bookmarkStart w:id="108" w:name="_ENREF_7"/>
      <w:r w:rsidRPr="00A06805">
        <w:t>7.</w:t>
      </w:r>
      <w:r w:rsidRPr="00A06805">
        <w:tab/>
        <w:t>Ivashko, O. et al. Strain-engineering Mott-insulating La</w:t>
      </w:r>
      <w:r w:rsidRPr="00A06805">
        <w:rPr>
          <w:vertAlign w:val="subscript"/>
        </w:rPr>
        <w:t>2</w:t>
      </w:r>
      <w:r w:rsidRPr="00A06805">
        <w:t>CuO</w:t>
      </w:r>
      <w:r w:rsidRPr="00A06805">
        <w:rPr>
          <w:vertAlign w:val="subscript"/>
        </w:rPr>
        <w:t>4</w:t>
      </w:r>
      <w:r w:rsidRPr="00A06805">
        <w:t xml:space="preserve">. </w:t>
      </w:r>
      <w:r w:rsidRPr="00A06805">
        <w:rPr>
          <w:i/>
        </w:rPr>
        <w:t>Nat. Commun.</w:t>
      </w:r>
      <w:r w:rsidRPr="00A06805">
        <w:t xml:space="preserve"> </w:t>
      </w:r>
      <w:r w:rsidRPr="00A06805">
        <w:rPr>
          <w:b/>
        </w:rPr>
        <w:t>10</w:t>
      </w:r>
      <w:r w:rsidRPr="00A06805">
        <w:t>, 786 (2019).</w:t>
      </w:r>
    </w:p>
    <w:bookmarkEnd w:id="108"/>
    <w:p w14:paraId="7697BA99" w14:textId="77777777" w:rsidR="00A06805" w:rsidRPr="00A06805" w:rsidRDefault="00A06805" w:rsidP="00A06805">
      <w:pPr>
        <w:pStyle w:val="EndNoteBibliography"/>
      </w:pPr>
    </w:p>
    <w:p w14:paraId="32FBBDCD" w14:textId="77777777" w:rsidR="00A06805" w:rsidRPr="00A06805" w:rsidRDefault="00A06805" w:rsidP="00A06805">
      <w:pPr>
        <w:pStyle w:val="EndNoteBibliography"/>
        <w:ind w:left="720" w:hanging="720"/>
      </w:pPr>
      <w:bookmarkStart w:id="109" w:name="_ENREF_8"/>
      <w:r w:rsidRPr="00A06805">
        <w:t>8.</w:t>
      </w:r>
      <w:r w:rsidRPr="00A06805">
        <w:tab/>
        <w:t>Kim, B. J. et al. Phase-sensitive observation of a spin-orbital Mott state in Sr</w:t>
      </w:r>
      <w:r w:rsidRPr="00A06805">
        <w:rPr>
          <w:vertAlign w:val="subscript"/>
        </w:rPr>
        <w:t>2</w:t>
      </w:r>
      <w:r w:rsidRPr="00A06805">
        <w:t>IrO</w:t>
      </w:r>
      <w:r w:rsidRPr="00A06805">
        <w:rPr>
          <w:vertAlign w:val="subscript"/>
        </w:rPr>
        <w:t>4</w:t>
      </w:r>
      <w:r w:rsidRPr="00A06805">
        <w:t xml:space="preserve">. </w:t>
      </w:r>
      <w:r w:rsidRPr="00A06805">
        <w:rPr>
          <w:i/>
        </w:rPr>
        <w:t>Science</w:t>
      </w:r>
      <w:r w:rsidRPr="00A06805">
        <w:t xml:space="preserve"> </w:t>
      </w:r>
      <w:r w:rsidRPr="00A06805">
        <w:rPr>
          <w:b/>
        </w:rPr>
        <w:t>323</w:t>
      </w:r>
      <w:r w:rsidRPr="00A06805">
        <w:t>, 1329-1332 (2009).</w:t>
      </w:r>
    </w:p>
    <w:bookmarkEnd w:id="109"/>
    <w:p w14:paraId="549E76B1" w14:textId="77777777" w:rsidR="00A06805" w:rsidRPr="00A06805" w:rsidRDefault="00A06805" w:rsidP="00A06805">
      <w:pPr>
        <w:pStyle w:val="EndNoteBibliography"/>
      </w:pPr>
    </w:p>
    <w:p w14:paraId="3FA2F6AF" w14:textId="77777777" w:rsidR="00A06805" w:rsidRPr="00A06805" w:rsidRDefault="00A06805" w:rsidP="00A06805">
      <w:pPr>
        <w:pStyle w:val="EndNoteBibliography"/>
        <w:ind w:left="720" w:hanging="720"/>
      </w:pPr>
      <w:bookmarkStart w:id="110" w:name="_ENREF_9"/>
      <w:r w:rsidRPr="00A06805">
        <w:t>9.</w:t>
      </w:r>
      <w:r w:rsidRPr="00A06805">
        <w:tab/>
        <w:t xml:space="preserve">Watanabe, H., Shirakawa, T. &amp; Yunoki, S. Microscopic Study of a Spin-Orbit-Induced Mott Insulator in Ir Oxides. </w:t>
      </w:r>
      <w:r w:rsidRPr="00A06805">
        <w:rPr>
          <w:i/>
        </w:rPr>
        <w:t>Phys. Rev. Lett.</w:t>
      </w:r>
      <w:r w:rsidRPr="00A06805">
        <w:t xml:space="preserve"> </w:t>
      </w:r>
      <w:r w:rsidRPr="00A06805">
        <w:rPr>
          <w:b/>
        </w:rPr>
        <w:t>105</w:t>
      </w:r>
      <w:r w:rsidRPr="00A06805">
        <w:t>, 216410 (2010).</w:t>
      </w:r>
    </w:p>
    <w:bookmarkEnd w:id="110"/>
    <w:p w14:paraId="177ACC9F" w14:textId="77777777" w:rsidR="00A06805" w:rsidRPr="00A06805" w:rsidRDefault="00A06805" w:rsidP="00A06805">
      <w:pPr>
        <w:pStyle w:val="EndNoteBibliography"/>
      </w:pPr>
    </w:p>
    <w:p w14:paraId="7EB64FE7" w14:textId="77777777" w:rsidR="00A06805" w:rsidRPr="00A06805" w:rsidRDefault="00A06805" w:rsidP="00A06805">
      <w:pPr>
        <w:pStyle w:val="EndNoteBibliography"/>
        <w:ind w:left="720" w:hanging="720"/>
      </w:pPr>
      <w:bookmarkStart w:id="111" w:name="_ENREF_10"/>
      <w:r w:rsidRPr="00A06805">
        <w:t>10.</w:t>
      </w:r>
      <w:r w:rsidRPr="00A06805">
        <w:tab/>
        <w:t>Perfetti, L. et al. Spectroscopic Signatures of a Bandwidth-Controlled Mott Transition at the Surface of 1T</w:t>
      </w:r>
      <w:r w:rsidRPr="00A06805">
        <w:rPr>
          <w:rFonts w:ascii="微软雅黑" w:eastAsia="微软雅黑" w:hAnsi="微软雅黑" w:cs="微软雅黑" w:hint="eastAsia"/>
        </w:rPr>
        <w:t>−</w:t>
      </w:r>
      <w:r w:rsidRPr="00A06805">
        <w:t>TaSe</w:t>
      </w:r>
      <w:r w:rsidRPr="00A06805">
        <w:rPr>
          <w:vertAlign w:val="subscript"/>
        </w:rPr>
        <w:t>2</w:t>
      </w:r>
      <w:r w:rsidRPr="00A06805">
        <w:t xml:space="preserve">. </w:t>
      </w:r>
      <w:r w:rsidRPr="00A06805">
        <w:rPr>
          <w:i/>
        </w:rPr>
        <w:t>Phys. Rev. Lett.</w:t>
      </w:r>
      <w:r w:rsidRPr="00A06805">
        <w:t xml:space="preserve"> </w:t>
      </w:r>
      <w:r w:rsidRPr="00A06805">
        <w:rPr>
          <w:b/>
        </w:rPr>
        <w:t>90</w:t>
      </w:r>
      <w:r w:rsidRPr="00A06805">
        <w:t>, 166401 (2003).</w:t>
      </w:r>
    </w:p>
    <w:bookmarkEnd w:id="111"/>
    <w:p w14:paraId="14A7943C" w14:textId="77777777" w:rsidR="00A06805" w:rsidRPr="00A06805" w:rsidRDefault="00A06805" w:rsidP="00A06805">
      <w:pPr>
        <w:pStyle w:val="EndNoteBibliography"/>
      </w:pPr>
    </w:p>
    <w:p w14:paraId="0674ABD6" w14:textId="77777777" w:rsidR="00A06805" w:rsidRPr="00A06805" w:rsidRDefault="00A06805" w:rsidP="00A06805">
      <w:pPr>
        <w:pStyle w:val="EndNoteBibliography"/>
        <w:ind w:left="720" w:hanging="720"/>
      </w:pPr>
      <w:bookmarkStart w:id="112" w:name="_ENREF_11"/>
      <w:r w:rsidRPr="00A06805">
        <w:t>11.</w:t>
      </w:r>
      <w:r w:rsidRPr="00A06805">
        <w:tab/>
        <w:t>Colonna, S. et al. Mott phase at the surface of 1T-TaSe</w:t>
      </w:r>
      <w:r w:rsidRPr="00A06805">
        <w:rPr>
          <w:vertAlign w:val="subscript"/>
        </w:rPr>
        <w:t>2</w:t>
      </w:r>
      <w:r w:rsidRPr="00A06805">
        <w:t xml:space="preserve"> observed by scanning tunneling microscopy. </w:t>
      </w:r>
      <w:r w:rsidRPr="00A06805">
        <w:rPr>
          <w:i/>
        </w:rPr>
        <w:t>Phys. Rev. Lett.</w:t>
      </w:r>
      <w:r w:rsidRPr="00A06805">
        <w:t xml:space="preserve"> </w:t>
      </w:r>
      <w:r w:rsidRPr="00A06805">
        <w:rPr>
          <w:b/>
        </w:rPr>
        <w:t>94</w:t>
      </w:r>
      <w:r w:rsidRPr="00A06805">
        <w:t>, 036405 (2005).</w:t>
      </w:r>
    </w:p>
    <w:bookmarkEnd w:id="112"/>
    <w:p w14:paraId="6AFF6C87" w14:textId="77777777" w:rsidR="00A06805" w:rsidRPr="00A06805" w:rsidRDefault="00A06805" w:rsidP="00A06805">
      <w:pPr>
        <w:pStyle w:val="EndNoteBibliography"/>
      </w:pPr>
    </w:p>
    <w:p w14:paraId="1F13D86C" w14:textId="77777777" w:rsidR="00A06805" w:rsidRPr="00A06805" w:rsidRDefault="00A06805" w:rsidP="00A06805">
      <w:pPr>
        <w:pStyle w:val="EndNoteBibliography"/>
        <w:ind w:left="720" w:hanging="720"/>
      </w:pPr>
      <w:bookmarkStart w:id="113" w:name="_ENREF_12"/>
      <w:r w:rsidRPr="00A06805">
        <w:t>12.</w:t>
      </w:r>
      <w:r w:rsidRPr="00A06805">
        <w:tab/>
        <w:t>Sipos, B. et al. From Mott state to superconductivity in 1T-TaS</w:t>
      </w:r>
      <w:r w:rsidRPr="00A06805">
        <w:rPr>
          <w:vertAlign w:val="subscript"/>
        </w:rPr>
        <w:t>2</w:t>
      </w:r>
      <w:r w:rsidRPr="00A06805">
        <w:t xml:space="preserve">. </w:t>
      </w:r>
      <w:r w:rsidRPr="00A06805">
        <w:rPr>
          <w:i/>
        </w:rPr>
        <w:t>Nat. Mater.</w:t>
      </w:r>
      <w:r w:rsidRPr="00A06805">
        <w:t xml:space="preserve"> </w:t>
      </w:r>
      <w:r w:rsidRPr="00A06805">
        <w:rPr>
          <w:b/>
        </w:rPr>
        <w:t>7</w:t>
      </w:r>
      <w:r w:rsidRPr="00A06805">
        <w:t>, 960-965 (2008).</w:t>
      </w:r>
    </w:p>
    <w:bookmarkEnd w:id="113"/>
    <w:p w14:paraId="73A64521" w14:textId="77777777" w:rsidR="00A06805" w:rsidRPr="00A06805" w:rsidRDefault="00A06805" w:rsidP="00A06805">
      <w:pPr>
        <w:pStyle w:val="EndNoteBibliography"/>
      </w:pPr>
    </w:p>
    <w:p w14:paraId="24B47888" w14:textId="77777777" w:rsidR="00A06805" w:rsidRPr="00A06805" w:rsidRDefault="00A06805" w:rsidP="00A06805">
      <w:pPr>
        <w:pStyle w:val="EndNoteBibliography"/>
        <w:ind w:left="720" w:hanging="720"/>
      </w:pPr>
      <w:bookmarkStart w:id="114" w:name="_ENREF_13"/>
      <w:r w:rsidRPr="00A06805">
        <w:t>13.</w:t>
      </w:r>
      <w:r w:rsidRPr="00A06805">
        <w:tab/>
        <w:t>Chen, Y. et al. Strong correlations and orbital texture in single-layer 1T-TaSe</w:t>
      </w:r>
      <w:r w:rsidRPr="00A06805">
        <w:rPr>
          <w:vertAlign w:val="subscript"/>
        </w:rPr>
        <w:t>2</w:t>
      </w:r>
      <w:r w:rsidRPr="00A06805">
        <w:t xml:space="preserve">. </w:t>
      </w:r>
      <w:r w:rsidRPr="00A06805">
        <w:rPr>
          <w:i/>
        </w:rPr>
        <w:t>Nat. Phys.</w:t>
      </w:r>
      <w:r w:rsidRPr="00A06805">
        <w:t xml:space="preserve"> </w:t>
      </w:r>
      <w:r w:rsidRPr="00A06805">
        <w:rPr>
          <w:b/>
        </w:rPr>
        <w:t>16</w:t>
      </w:r>
      <w:r w:rsidRPr="00A06805">
        <w:t>, 218-224 (2020).</w:t>
      </w:r>
    </w:p>
    <w:bookmarkEnd w:id="114"/>
    <w:p w14:paraId="78636A04" w14:textId="77777777" w:rsidR="00A06805" w:rsidRPr="00A06805" w:rsidRDefault="00A06805" w:rsidP="00A06805">
      <w:pPr>
        <w:pStyle w:val="EndNoteBibliography"/>
      </w:pPr>
    </w:p>
    <w:p w14:paraId="2831B442" w14:textId="77777777" w:rsidR="00A06805" w:rsidRPr="00A06805" w:rsidRDefault="00A06805" w:rsidP="00A06805">
      <w:pPr>
        <w:pStyle w:val="EndNoteBibliography"/>
        <w:ind w:left="720" w:hanging="720"/>
      </w:pPr>
      <w:bookmarkStart w:id="115" w:name="_ENREF_14"/>
      <w:r w:rsidRPr="00A06805">
        <w:t>14.</w:t>
      </w:r>
      <w:r w:rsidRPr="00A06805">
        <w:tab/>
        <w:t xml:space="preserve">Shimizu, Y., Miyagawa, K., Kanoda, K., Maesato, M. &amp; Saito, G. Spin liquid state in an organic Mott insulator with a triangular lattice. </w:t>
      </w:r>
      <w:r w:rsidRPr="00A06805">
        <w:rPr>
          <w:i/>
        </w:rPr>
        <w:t>Phys. Rev. Lett.</w:t>
      </w:r>
      <w:r w:rsidRPr="00A06805">
        <w:t xml:space="preserve"> </w:t>
      </w:r>
      <w:r w:rsidRPr="00A06805">
        <w:rPr>
          <w:b/>
        </w:rPr>
        <w:t>91</w:t>
      </w:r>
      <w:r w:rsidRPr="00A06805">
        <w:t>, 107001 (2003).</w:t>
      </w:r>
    </w:p>
    <w:bookmarkEnd w:id="115"/>
    <w:p w14:paraId="5B0BD2C6" w14:textId="77777777" w:rsidR="00A06805" w:rsidRPr="00A06805" w:rsidRDefault="00A06805" w:rsidP="00A06805">
      <w:pPr>
        <w:pStyle w:val="EndNoteBibliography"/>
      </w:pPr>
    </w:p>
    <w:p w14:paraId="21519629" w14:textId="77777777" w:rsidR="00A06805" w:rsidRPr="00A06805" w:rsidRDefault="00A06805" w:rsidP="00A06805">
      <w:pPr>
        <w:pStyle w:val="EndNoteBibliography"/>
        <w:ind w:left="720" w:hanging="720"/>
      </w:pPr>
      <w:bookmarkStart w:id="116" w:name="_ENREF_15"/>
      <w:r w:rsidRPr="00A06805">
        <w:t>15.</w:t>
      </w:r>
      <w:r w:rsidRPr="00A06805">
        <w:tab/>
        <w:t>Kurosaki, Y., Shimizu, Y., Miyagawa, K., Kanoda, K. &amp; Saito, G. Mott transition from a spin liquid to a Fermi liquid in the spin-frustrated organic conductor k-(ET)</w:t>
      </w:r>
      <w:r w:rsidRPr="00A06805">
        <w:rPr>
          <w:vertAlign w:val="subscript"/>
        </w:rPr>
        <w:t>2</w:t>
      </w:r>
      <w:r w:rsidRPr="00A06805">
        <w:t>Cu</w:t>
      </w:r>
      <w:r w:rsidRPr="00A06805">
        <w:rPr>
          <w:vertAlign w:val="subscript"/>
        </w:rPr>
        <w:t>2</w:t>
      </w:r>
      <w:r w:rsidRPr="00A06805">
        <w:t>(CN)</w:t>
      </w:r>
      <w:r w:rsidRPr="00A06805">
        <w:rPr>
          <w:vertAlign w:val="subscript"/>
        </w:rPr>
        <w:t>3</w:t>
      </w:r>
      <w:r w:rsidRPr="00A06805">
        <w:t xml:space="preserve">. </w:t>
      </w:r>
      <w:r w:rsidRPr="00A06805">
        <w:rPr>
          <w:i/>
        </w:rPr>
        <w:t>Phys. Rev. Lett.</w:t>
      </w:r>
      <w:r w:rsidRPr="00A06805">
        <w:t xml:space="preserve"> </w:t>
      </w:r>
      <w:r w:rsidRPr="00A06805">
        <w:rPr>
          <w:b/>
        </w:rPr>
        <w:t>95</w:t>
      </w:r>
      <w:r w:rsidRPr="00A06805">
        <w:t>, 177001 (2005).</w:t>
      </w:r>
    </w:p>
    <w:bookmarkEnd w:id="116"/>
    <w:p w14:paraId="0C06E9BB" w14:textId="77777777" w:rsidR="00A06805" w:rsidRPr="00A06805" w:rsidRDefault="00A06805" w:rsidP="00A06805">
      <w:pPr>
        <w:pStyle w:val="EndNoteBibliography"/>
      </w:pPr>
    </w:p>
    <w:p w14:paraId="6682174E" w14:textId="77777777" w:rsidR="00A06805" w:rsidRPr="00A06805" w:rsidRDefault="00A06805" w:rsidP="00A06805">
      <w:pPr>
        <w:pStyle w:val="EndNoteBibliography"/>
        <w:ind w:left="720" w:hanging="720"/>
      </w:pPr>
      <w:bookmarkStart w:id="117" w:name="_ENREF_16"/>
      <w:r w:rsidRPr="00A06805">
        <w:t>16.</w:t>
      </w:r>
      <w:r w:rsidRPr="00A06805">
        <w:tab/>
        <w:t xml:space="preserve">Furukawa, T., Miyagawa, K., Taniguchi, H., Kato, R. &amp; Kanoda, K. Quantum criticality of Mott transition in organic materials. </w:t>
      </w:r>
      <w:r w:rsidRPr="00A06805">
        <w:rPr>
          <w:i/>
        </w:rPr>
        <w:t>Nat. Phys.</w:t>
      </w:r>
      <w:r w:rsidRPr="00A06805">
        <w:t xml:space="preserve"> </w:t>
      </w:r>
      <w:r w:rsidRPr="00A06805">
        <w:rPr>
          <w:b/>
        </w:rPr>
        <w:t>11</w:t>
      </w:r>
      <w:r w:rsidRPr="00A06805">
        <w:t>, 221-224 (2015).</w:t>
      </w:r>
    </w:p>
    <w:bookmarkEnd w:id="117"/>
    <w:p w14:paraId="4CB4B490" w14:textId="77777777" w:rsidR="00A06805" w:rsidRPr="00A06805" w:rsidRDefault="00A06805" w:rsidP="00A06805">
      <w:pPr>
        <w:pStyle w:val="EndNoteBibliography"/>
      </w:pPr>
    </w:p>
    <w:p w14:paraId="05837344" w14:textId="77777777" w:rsidR="00A06805" w:rsidRPr="00A06805" w:rsidRDefault="00A06805" w:rsidP="00A06805">
      <w:pPr>
        <w:pStyle w:val="EndNoteBibliography"/>
        <w:ind w:left="720" w:hanging="720"/>
      </w:pPr>
      <w:bookmarkStart w:id="118" w:name="_ENREF_17"/>
      <w:r w:rsidRPr="00A06805">
        <w:t>17.</w:t>
      </w:r>
      <w:r w:rsidRPr="00A06805">
        <w:tab/>
        <w:t xml:space="preserve">Deshpande, V. V. et al. Mott insulating state in ultraclean carbon nanotubes. </w:t>
      </w:r>
      <w:r w:rsidRPr="00A06805">
        <w:rPr>
          <w:i/>
        </w:rPr>
        <w:t>Science</w:t>
      </w:r>
      <w:r w:rsidRPr="00A06805">
        <w:t xml:space="preserve"> </w:t>
      </w:r>
      <w:r w:rsidRPr="00A06805">
        <w:rPr>
          <w:b/>
        </w:rPr>
        <w:t>323</w:t>
      </w:r>
      <w:r w:rsidRPr="00A06805">
        <w:t>, 106-110 (2009).</w:t>
      </w:r>
    </w:p>
    <w:bookmarkEnd w:id="118"/>
    <w:p w14:paraId="0336B975" w14:textId="77777777" w:rsidR="00A06805" w:rsidRPr="00A06805" w:rsidRDefault="00A06805" w:rsidP="00A06805">
      <w:pPr>
        <w:pStyle w:val="EndNoteBibliography"/>
      </w:pPr>
    </w:p>
    <w:p w14:paraId="63138A99" w14:textId="77777777" w:rsidR="00A06805" w:rsidRPr="00A06805" w:rsidRDefault="00A06805" w:rsidP="00A06805">
      <w:pPr>
        <w:pStyle w:val="EndNoteBibliography"/>
        <w:ind w:left="720" w:hanging="720"/>
      </w:pPr>
      <w:bookmarkStart w:id="119" w:name="_ENREF_18"/>
      <w:r w:rsidRPr="00A06805">
        <w:t>18.</w:t>
      </w:r>
      <w:r w:rsidRPr="00A06805">
        <w:tab/>
        <w:t xml:space="preserve">Po, H. C., Zou, L., Vishwanath, A. &amp; Senthil, T. Origin of Mott Insulating Behavior and Superconductivity in Twisted Bilayer Graphene. </w:t>
      </w:r>
      <w:r w:rsidRPr="00A06805">
        <w:rPr>
          <w:i/>
        </w:rPr>
        <w:t>Phys. Rev. X</w:t>
      </w:r>
      <w:r w:rsidRPr="00A06805">
        <w:t xml:space="preserve"> </w:t>
      </w:r>
      <w:r w:rsidRPr="00A06805">
        <w:rPr>
          <w:b/>
        </w:rPr>
        <w:t>8</w:t>
      </w:r>
      <w:r w:rsidRPr="00A06805">
        <w:t>, 031089 (2018).</w:t>
      </w:r>
    </w:p>
    <w:bookmarkEnd w:id="119"/>
    <w:p w14:paraId="749D5D5E" w14:textId="77777777" w:rsidR="00A06805" w:rsidRPr="00A06805" w:rsidRDefault="00A06805" w:rsidP="00A06805">
      <w:pPr>
        <w:pStyle w:val="EndNoteBibliography"/>
      </w:pPr>
    </w:p>
    <w:p w14:paraId="052FBA19" w14:textId="77777777" w:rsidR="00A06805" w:rsidRPr="00A06805" w:rsidRDefault="00A06805" w:rsidP="00A06805">
      <w:pPr>
        <w:pStyle w:val="EndNoteBibliography"/>
        <w:ind w:left="720" w:hanging="720"/>
      </w:pPr>
      <w:bookmarkStart w:id="120" w:name="_ENREF_19"/>
      <w:r w:rsidRPr="00A06805">
        <w:t>19.</w:t>
      </w:r>
      <w:r w:rsidRPr="00A06805">
        <w:tab/>
        <w:t xml:space="preserve">Cao, Y. et al. Correlated insulator behaviour at half-filling in magic-angle graphene superlattices. </w:t>
      </w:r>
      <w:r w:rsidRPr="00A06805">
        <w:rPr>
          <w:i/>
        </w:rPr>
        <w:t>Nature</w:t>
      </w:r>
      <w:r w:rsidRPr="00A06805">
        <w:t xml:space="preserve"> </w:t>
      </w:r>
      <w:r w:rsidRPr="00A06805">
        <w:rPr>
          <w:b/>
        </w:rPr>
        <w:t>556</w:t>
      </w:r>
      <w:r w:rsidRPr="00A06805">
        <w:t>, 80-84 (2018).</w:t>
      </w:r>
    </w:p>
    <w:bookmarkEnd w:id="120"/>
    <w:p w14:paraId="764B6E30" w14:textId="77777777" w:rsidR="00A06805" w:rsidRPr="00A06805" w:rsidRDefault="00A06805" w:rsidP="00A06805">
      <w:pPr>
        <w:pStyle w:val="EndNoteBibliography"/>
      </w:pPr>
    </w:p>
    <w:p w14:paraId="112E32FD" w14:textId="77777777" w:rsidR="00A06805" w:rsidRPr="00A06805" w:rsidRDefault="00A06805" w:rsidP="00A06805">
      <w:pPr>
        <w:pStyle w:val="EndNoteBibliography"/>
        <w:ind w:left="720" w:hanging="720"/>
      </w:pPr>
      <w:bookmarkStart w:id="121" w:name="_ENREF_20"/>
      <w:r w:rsidRPr="00A06805">
        <w:t>20.</w:t>
      </w:r>
      <w:r w:rsidRPr="00A06805">
        <w:tab/>
        <w:t xml:space="preserve">Chen, G. et al. Evidence of a gate-tunable Mott insulator in a trilayer graphene moiré superlattice. </w:t>
      </w:r>
      <w:r w:rsidRPr="00A06805">
        <w:rPr>
          <w:i/>
        </w:rPr>
        <w:t>Nat. Phys.</w:t>
      </w:r>
      <w:r w:rsidRPr="00A06805">
        <w:t xml:space="preserve"> </w:t>
      </w:r>
      <w:r w:rsidRPr="00A06805">
        <w:rPr>
          <w:b/>
        </w:rPr>
        <w:t>15</w:t>
      </w:r>
      <w:r w:rsidRPr="00A06805">
        <w:t>, 237-241 (2019).</w:t>
      </w:r>
    </w:p>
    <w:bookmarkEnd w:id="121"/>
    <w:p w14:paraId="65BF955A" w14:textId="77777777" w:rsidR="00A06805" w:rsidRPr="00A06805" w:rsidRDefault="00A06805" w:rsidP="00A06805">
      <w:pPr>
        <w:pStyle w:val="EndNoteBibliography"/>
      </w:pPr>
    </w:p>
    <w:p w14:paraId="1D2440C7" w14:textId="77777777" w:rsidR="00A06805" w:rsidRPr="00A06805" w:rsidRDefault="00A06805" w:rsidP="00A06805">
      <w:pPr>
        <w:pStyle w:val="EndNoteBibliography"/>
        <w:ind w:left="720" w:hanging="720"/>
      </w:pPr>
      <w:bookmarkStart w:id="122" w:name="_ENREF_21"/>
      <w:r w:rsidRPr="00A06805">
        <w:t>21.</w:t>
      </w:r>
      <w:r w:rsidRPr="00A06805">
        <w:tab/>
        <w:t>Bjaalie, L. et al. Determination of the Mott-Hubbard gap in GdTiO</w:t>
      </w:r>
      <w:r w:rsidRPr="00A06805">
        <w:rPr>
          <w:vertAlign w:val="subscript"/>
        </w:rPr>
        <w:t>3</w:t>
      </w:r>
      <w:r w:rsidRPr="00A06805">
        <w:t xml:space="preserve">. </w:t>
      </w:r>
      <w:r w:rsidRPr="00A06805">
        <w:rPr>
          <w:i/>
        </w:rPr>
        <w:t>Phys. Rev. B</w:t>
      </w:r>
      <w:r w:rsidRPr="00A06805">
        <w:t xml:space="preserve"> </w:t>
      </w:r>
      <w:r w:rsidRPr="00A06805">
        <w:rPr>
          <w:b/>
        </w:rPr>
        <w:t>92</w:t>
      </w:r>
      <w:r w:rsidRPr="00A06805">
        <w:t>, 085111 (2015).</w:t>
      </w:r>
    </w:p>
    <w:bookmarkEnd w:id="122"/>
    <w:p w14:paraId="310AA5F8" w14:textId="77777777" w:rsidR="00A06805" w:rsidRPr="00A06805" w:rsidRDefault="00A06805" w:rsidP="00A06805">
      <w:pPr>
        <w:pStyle w:val="EndNoteBibliography"/>
      </w:pPr>
    </w:p>
    <w:p w14:paraId="5E3A062E" w14:textId="77777777" w:rsidR="00A06805" w:rsidRPr="00A06805" w:rsidRDefault="00A06805" w:rsidP="00A06805">
      <w:pPr>
        <w:pStyle w:val="EndNoteBibliography"/>
        <w:ind w:left="720" w:hanging="720"/>
      </w:pPr>
      <w:bookmarkStart w:id="123" w:name="_ENREF_22"/>
      <w:r w:rsidRPr="00A06805">
        <w:t>22.</w:t>
      </w:r>
      <w:r w:rsidRPr="00A06805">
        <w:tab/>
        <w:t xml:space="preserve">Peng, L. et al. Mott phase in a van der Waals transition-metal halide at single-layer limit. </w:t>
      </w:r>
      <w:r w:rsidRPr="00A06805">
        <w:rPr>
          <w:i/>
        </w:rPr>
        <w:t>Phys. Rev. Research</w:t>
      </w:r>
      <w:r w:rsidRPr="00A06805">
        <w:t xml:space="preserve"> </w:t>
      </w:r>
      <w:r w:rsidRPr="00A06805">
        <w:rPr>
          <w:b/>
        </w:rPr>
        <w:t>2</w:t>
      </w:r>
      <w:r w:rsidRPr="00A06805">
        <w:t>, 023264 (2020).</w:t>
      </w:r>
    </w:p>
    <w:bookmarkEnd w:id="123"/>
    <w:p w14:paraId="2D42060E" w14:textId="77777777" w:rsidR="00A06805" w:rsidRPr="00A06805" w:rsidRDefault="00A06805" w:rsidP="00A06805">
      <w:pPr>
        <w:pStyle w:val="EndNoteBibliography"/>
      </w:pPr>
    </w:p>
    <w:p w14:paraId="729D2CC4" w14:textId="77777777" w:rsidR="00A06805" w:rsidRPr="00A06805" w:rsidRDefault="00A06805" w:rsidP="00A06805">
      <w:pPr>
        <w:pStyle w:val="EndNoteBibliography"/>
        <w:ind w:left="720" w:hanging="720"/>
      </w:pPr>
      <w:bookmarkStart w:id="124" w:name="_ENREF_23"/>
      <w:r w:rsidRPr="00A06805">
        <w:t>23.</w:t>
      </w:r>
      <w:r w:rsidRPr="00A06805">
        <w:tab/>
        <w:t>Durand, P., Darling, G. R., Dubitsky, Y., Zaopo, A. &amp; Rosseinsky, M. J. The Mott–Hubbard insulating state and orbital degeneracy in the superconducting C</w:t>
      </w:r>
      <w:r w:rsidRPr="00A06805">
        <w:rPr>
          <w:vertAlign w:val="subscript"/>
        </w:rPr>
        <w:t>60</w:t>
      </w:r>
      <w:r w:rsidRPr="00A06805">
        <w:rPr>
          <w:vertAlign w:val="superscript"/>
        </w:rPr>
        <w:t>3</w:t>
      </w:r>
      <w:r w:rsidRPr="00A06805">
        <w:rPr>
          <w:rFonts w:ascii="微软雅黑" w:eastAsia="微软雅黑" w:hAnsi="微软雅黑" w:cs="微软雅黑" w:hint="eastAsia"/>
          <w:vertAlign w:val="superscript"/>
        </w:rPr>
        <w:t>−</w:t>
      </w:r>
      <w:r w:rsidRPr="00A06805">
        <w:t xml:space="preserve"> fulleride family. </w:t>
      </w:r>
      <w:r w:rsidRPr="00A06805">
        <w:rPr>
          <w:i/>
        </w:rPr>
        <w:t>Nat. Mater.</w:t>
      </w:r>
      <w:r w:rsidRPr="00A06805">
        <w:t xml:space="preserve"> </w:t>
      </w:r>
      <w:r w:rsidRPr="00A06805">
        <w:rPr>
          <w:b/>
        </w:rPr>
        <w:t>2</w:t>
      </w:r>
      <w:r w:rsidRPr="00A06805">
        <w:t>, 605-610 (2003).</w:t>
      </w:r>
    </w:p>
    <w:bookmarkEnd w:id="124"/>
    <w:p w14:paraId="1A4886F4" w14:textId="77777777" w:rsidR="00A06805" w:rsidRPr="00A06805" w:rsidRDefault="00A06805" w:rsidP="00A06805">
      <w:pPr>
        <w:pStyle w:val="EndNoteBibliography"/>
      </w:pPr>
    </w:p>
    <w:p w14:paraId="75854B4D" w14:textId="77777777" w:rsidR="00A06805" w:rsidRPr="00A06805" w:rsidRDefault="00A06805" w:rsidP="00A06805">
      <w:pPr>
        <w:pStyle w:val="EndNoteBibliography"/>
        <w:ind w:left="720" w:hanging="720"/>
      </w:pPr>
      <w:bookmarkStart w:id="125" w:name="_ENREF_24"/>
      <w:r w:rsidRPr="00A06805">
        <w:t>24.</w:t>
      </w:r>
      <w:r w:rsidRPr="00A06805">
        <w:tab/>
        <w:t>Rossnagel, K. &amp; Smith, N. V. Spin-orbit coupling in the band structure of reconstructed 1T</w:t>
      </w:r>
      <w:r w:rsidRPr="00A06805">
        <w:rPr>
          <w:rFonts w:ascii="微软雅黑" w:eastAsia="微软雅黑" w:hAnsi="微软雅黑" w:cs="微软雅黑" w:hint="eastAsia"/>
        </w:rPr>
        <w:t>−</w:t>
      </w:r>
      <w:r w:rsidRPr="00A06805">
        <w:t>TaS</w:t>
      </w:r>
      <w:r w:rsidRPr="00A06805">
        <w:rPr>
          <w:vertAlign w:val="subscript"/>
        </w:rPr>
        <w:t>2</w:t>
      </w:r>
      <w:r w:rsidRPr="00A06805">
        <w:t xml:space="preserve">. </w:t>
      </w:r>
      <w:r w:rsidRPr="00A06805">
        <w:rPr>
          <w:i/>
        </w:rPr>
        <w:t>Phys. Rev. B</w:t>
      </w:r>
      <w:r w:rsidRPr="00A06805">
        <w:t xml:space="preserve"> </w:t>
      </w:r>
      <w:r w:rsidRPr="00A06805">
        <w:rPr>
          <w:b/>
        </w:rPr>
        <w:t>73</w:t>
      </w:r>
      <w:r w:rsidRPr="00A06805">
        <w:t>, 073106 (2006).</w:t>
      </w:r>
    </w:p>
    <w:bookmarkEnd w:id="125"/>
    <w:p w14:paraId="3BDF4551" w14:textId="77777777" w:rsidR="00A06805" w:rsidRPr="00A06805" w:rsidRDefault="00A06805" w:rsidP="00A06805">
      <w:pPr>
        <w:pStyle w:val="EndNoteBibliography"/>
      </w:pPr>
    </w:p>
    <w:p w14:paraId="7C55F41B" w14:textId="77777777" w:rsidR="00A06805" w:rsidRPr="00A06805" w:rsidRDefault="00A06805" w:rsidP="00A06805">
      <w:pPr>
        <w:pStyle w:val="EndNoteBibliography"/>
        <w:ind w:left="720" w:hanging="720"/>
      </w:pPr>
      <w:bookmarkStart w:id="126" w:name="_ENREF_25"/>
      <w:r w:rsidRPr="00A06805">
        <w:t>25.</w:t>
      </w:r>
      <w:r w:rsidRPr="00A06805">
        <w:tab/>
        <w:t>Husmann, A. et al. Dynamical Signature of the Mott-Hubbard Transition in Ni(S,Se)</w:t>
      </w:r>
      <w:r w:rsidRPr="00A06805">
        <w:rPr>
          <w:vertAlign w:val="subscript"/>
        </w:rPr>
        <w:t>2</w:t>
      </w:r>
      <w:r w:rsidRPr="00A06805">
        <w:t xml:space="preserve">. </w:t>
      </w:r>
      <w:r w:rsidRPr="00A06805">
        <w:rPr>
          <w:i/>
        </w:rPr>
        <w:t>Science</w:t>
      </w:r>
      <w:r w:rsidRPr="00A06805">
        <w:t xml:space="preserve"> </w:t>
      </w:r>
      <w:r w:rsidRPr="00A06805">
        <w:rPr>
          <w:b/>
        </w:rPr>
        <w:t>274</w:t>
      </w:r>
      <w:r w:rsidRPr="00A06805">
        <w:t>, 1874-1876 (1996).</w:t>
      </w:r>
    </w:p>
    <w:bookmarkEnd w:id="126"/>
    <w:p w14:paraId="1576D991" w14:textId="77777777" w:rsidR="00A06805" w:rsidRPr="00A06805" w:rsidRDefault="00A06805" w:rsidP="00A06805">
      <w:pPr>
        <w:pStyle w:val="EndNoteBibliography"/>
      </w:pPr>
    </w:p>
    <w:p w14:paraId="1A94998F" w14:textId="77777777" w:rsidR="00A06805" w:rsidRPr="00A06805" w:rsidRDefault="00A06805" w:rsidP="00A06805">
      <w:pPr>
        <w:pStyle w:val="EndNoteBibliography"/>
        <w:ind w:left="720" w:hanging="720"/>
      </w:pPr>
      <w:bookmarkStart w:id="127" w:name="_ENREF_26"/>
      <w:r w:rsidRPr="00A06805">
        <w:t>26.</w:t>
      </w:r>
      <w:r w:rsidRPr="00A06805">
        <w:tab/>
        <w:t xml:space="preserve">Yoo, C. S. et al. First-order isostructural Mott transition in highly compressed MnO. </w:t>
      </w:r>
      <w:r w:rsidRPr="00A06805">
        <w:rPr>
          <w:i/>
        </w:rPr>
        <w:t>Phys. Rev. Lett.</w:t>
      </w:r>
      <w:r w:rsidRPr="00A06805">
        <w:t xml:space="preserve"> </w:t>
      </w:r>
      <w:r w:rsidRPr="00A06805">
        <w:rPr>
          <w:b/>
        </w:rPr>
        <w:t>94</w:t>
      </w:r>
      <w:r w:rsidRPr="00A06805">
        <w:t>, 115502 (2005).</w:t>
      </w:r>
    </w:p>
    <w:bookmarkEnd w:id="127"/>
    <w:p w14:paraId="4288BF94" w14:textId="77777777" w:rsidR="00A06805" w:rsidRPr="00A06805" w:rsidRDefault="00A06805" w:rsidP="00A06805">
      <w:pPr>
        <w:pStyle w:val="EndNoteBibliography"/>
      </w:pPr>
    </w:p>
    <w:p w14:paraId="5EC9BCA6" w14:textId="77777777" w:rsidR="00A06805" w:rsidRPr="00A06805" w:rsidRDefault="00A06805" w:rsidP="00A06805">
      <w:pPr>
        <w:pStyle w:val="EndNoteBibliography"/>
        <w:ind w:left="720" w:hanging="720"/>
      </w:pPr>
      <w:bookmarkStart w:id="128" w:name="_ENREF_27"/>
      <w:r w:rsidRPr="00A06805">
        <w:t>27.</w:t>
      </w:r>
      <w:r w:rsidRPr="00A06805">
        <w:tab/>
        <w:t>Arcangeletti, E. et al. Evidence of a pressure-induced metallization process in monoclinic VO</w:t>
      </w:r>
      <w:r w:rsidRPr="00A06805">
        <w:rPr>
          <w:vertAlign w:val="subscript"/>
        </w:rPr>
        <w:t>2</w:t>
      </w:r>
      <w:r w:rsidRPr="00A06805">
        <w:t xml:space="preserve">. </w:t>
      </w:r>
      <w:r w:rsidRPr="00A06805">
        <w:rPr>
          <w:i/>
        </w:rPr>
        <w:t>Phys. Rev. Lett.</w:t>
      </w:r>
      <w:r w:rsidRPr="00A06805">
        <w:t xml:space="preserve"> </w:t>
      </w:r>
      <w:r w:rsidRPr="00A06805">
        <w:rPr>
          <w:b/>
        </w:rPr>
        <w:t>98</w:t>
      </w:r>
      <w:r w:rsidRPr="00A06805">
        <w:t>, 196406 (2007).</w:t>
      </w:r>
    </w:p>
    <w:bookmarkEnd w:id="128"/>
    <w:p w14:paraId="34FD63CD" w14:textId="77777777" w:rsidR="00A06805" w:rsidRPr="00A06805" w:rsidRDefault="00A06805" w:rsidP="00A06805">
      <w:pPr>
        <w:pStyle w:val="EndNoteBibliography"/>
      </w:pPr>
    </w:p>
    <w:p w14:paraId="3185CA03" w14:textId="77777777" w:rsidR="00A06805" w:rsidRPr="00A06805" w:rsidRDefault="00A06805" w:rsidP="00A06805">
      <w:pPr>
        <w:pStyle w:val="EndNoteBibliography"/>
        <w:ind w:left="720" w:hanging="720"/>
      </w:pPr>
      <w:bookmarkStart w:id="129" w:name="_ENREF_28"/>
      <w:r w:rsidRPr="00A06805">
        <w:lastRenderedPageBreak/>
        <w:t>28.</w:t>
      </w:r>
      <w:r w:rsidRPr="00A06805">
        <w:tab/>
        <w:t xml:space="preserve">Oike, H., Miyagawa, K., Taniguchi, H. &amp; Kanoda, K. Pressure-induced Mott transition in an organic superconductor with a finite doping level. </w:t>
      </w:r>
      <w:r w:rsidRPr="00A06805">
        <w:rPr>
          <w:i/>
        </w:rPr>
        <w:t>Phys. Rev. Lett.</w:t>
      </w:r>
      <w:r w:rsidRPr="00A06805">
        <w:t xml:space="preserve"> </w:t>
      </w:r>
      <w:r w:rsidRPr="00A06805">
        <w:rPr>
          <w:b/>
        </w:rPr>
        <w:t>114</w:t>
      </w:r>
      <w:r w:rsidRPr="00A06805">
        <w:t>, 067002 (2015).</w:t>
      </w:r>
    </w:p>
    <w:bookmarkEnd w:id="129"/>
    <w:p w14:paraId="44FF4334" w14:textId="77777777" w:rsidR="00A06805" w:rsidRPr="00A06805" w:rsidRDefault="00A06805" w:rsidP="00A06805">
      <w:pPr>
        <w:pStyle w:val="EndNoteBibliography"/>
      </w:pPr>
    </w:p>
    <w:p w14:paraId="4BB5A813" w14:textId="77777777" w:rsidR="00A06805" w:rsidRPr="00A06805" w:rsidRDefault="00A06805" w:rsidP="00A06805">
      <w:pPr>
        <w:pStyle w:val="EndNoteBibliography"/>
        <w:ind w:left="720" w:hanging="720"/>
      </w:pPr>
      <w:bookmarkStart w:id="130" w:name="_ENREF_29"/>
      <w:r w:rsidRPr="00A06805">
        <w:t>29.</w:t>
      </w:r>
      <w:r w:rsidRPr="00A06805">
        <w:tab/>
        <w:t>Haines, C. R. S. et al. Pressure-Induced Electronic and Structural Phase Evolution in the van der Waals Compound FePS</w:t>
      </w:r>
      <w:r w:rsidRPr="00A06805">
        <w:rPr>
          <w:vertAlign w:val="subscript"/>
        </w:rPr>
        <w:t>3</w:t>
      </w:r>
      <w:r w:rsidRPr="00A06805">
        <w:t xml:space="preserve">. </w:t>
      </w:r>
      <w:r w:rsidRPr="00A06805">
        <w:rPr>
          <w:i/>
        </w:rPr>
        <w:t>Phys. Rev. Lett.</w:t>
      </w:r>
      <w:r w:rsidRPr="00A06805">
        <w:t xml:space="preserve"> </w:t>
      </w:r>
      <w:r w:rsidRPr="00A06805">
        <w:rPr>
          <w:b/>
        </w:rPr>
        <w:t>121</w:t>
      </w:r>
      <w:r w:rsidRPr="00A06805">
        <w:t>, 266801 (2018).</w:t>
      </w:r>
    </w:p>
    <w:bookmarkEnd w:id="130"/>
    <w:p w14:paraId="2E2517D7" w14:textId="77777777" w:rsidR="00A06805" w:rsidRPr="00A06805" w:rsidRDefault="00A06805" w:rsidP="00A06805">
      <w:pPr>
        <w:pStyle w:val="EndNoteBibliography"/>
      </w:pPr>
    </w:p>
    <w:p w14:paraId="6D959B19" w14:textId="77777777" w:rsidR="00A06805" w:rsidRPr="00A06805" w:rsidRDefault="00A06805" w:rsidP="00A06805">
      <w:pPr>
        <w:pStyle w:val="EndNoteBibliography"/>
        <w:ind w:left="720" w:hanging="720"/>
      </w:pPr>
      <w:bookmarkStart w:id="131" w:name="_ENREF_30"/>
      <w:r w:rsidRPr="00A06805">
        <w:t>30.</w:t>
      </w:r>
      <w:r w:rsidRPr="00A06805">
        <w:tab/>
        <w:t>Bjaalie, L., Janotti, A., Himmetoglu, B. &amp; Van De Walle, C. G. Turning SrTiO</w:t>
      </w:r>
      <w:r w:rsidRPr="00A06805">
        <w:rPr>
          <w:vertAlign w:val="subscript"/>
        </w:rPr>
        <w:t>3</w:t>
      </w:r>
      <w:r w:rsidRPr="00A06805">
        <w:t xml:space="preserve"> into a Mott insulator. </w:t>
      </w:r>
      <w:r w:rsidRPr="00A06805">
        <w:rPr>
          <w:i/>
        </w:rPr>
        <w:t>Phys. Rev. B</w:t>
      </w:r>
      <w:r w:rsidRPr="00A06805">
        <w:t xml:space="preserve"> </w:t>
      </w:r>
      <w:r w:rsidRPr="00A06805">
        <w:rPr>
          <w:b/>
        </w:rPr>
        <w:t>90</w:t>
      </w:r>
      <w:r w:rsidRPr="00A06805">
        <w:t>, 195117 (2014).</w:t>
      </w:r>
    </w:p>
    <w:bookmarkEnd w:id="131"/>
    <w:p w14:paraId="0C61DB3E" w14:textId="77777777" w:rsidR="00A06805" w:rsidRPr="00A06805" w:rsidRDefault="00A06805" w:rsidP="00A06805">
      <w:pPr>
        <w:pStyle w:val="EndNoteBibliography"/>
      </w:pPr>
    </w:p>
    <w:p w14:paraId="02A75A4D" w14:textId="77777777" w:rsidR="00A06805" w:rsidRPr="00A06805" w:rsidRDefault="00A06805" w:rsidP="00A06805">
      <w:pPr>
        <w:pStyle w:val="EndNoteBibliography"/>
        <w:ind w:left="720" w:hanging="720"/>
      </w:pPr>
      <w:bookmarkStart w:id="132" w:name="_ENREF_31"/>
      <w:r w:rsidRPr="00A06805">
        <w:t>31.</w:t>
      </w:r>
      <w:r w:rsidRPr="00A06805">
        <w:tab/>
        <w:t xml:space="preserve">Dou, X., Kotov, V. N. &amp; Uchoa, B. Designing Quantum Spin-Orbital Liquids in Artificial Mott Insulators. </w:t>
      </w:r>
      <w:r w:rsidRPr="00A06805">
        <w:rPr>
          <w:i/>
        </w:rPr>
        <w:t>Sci. Rep.</w:t>
      </w:r>
      <w:r w:rsidRPr="00A06805">
        <w:t xml:space="preserve"> </w:t>
      </w:r>
      <w:r w:rsidRPr="00A06805">
        <w:rPr>
          <w:b/>
        </w:rPr>
        <w:t>6</w:t>
      </w:r>
      <w:r w:rsidRPr="00A06805">
        <w:t>, 31737 (2016).</w:t>
      </w:r>
    </w:p>
    <w:bookmarkEnd w:id="132"/>
    <w:p w14:paraId="55F15385" w14:textId="77777777" w:rsidR="00A06805" w:rsidRPr="00A06805" w:rsidRDefault="00A06805" w:rsidP="00A06805">
      <w:pPr>
        <w:pStyle w:val="EndNoteBibliography"/>
      </w:pPr>
    </w:p>
    <w:p w14:paraId="64898D6B" w14:textId="77777777" w:rsidR="00A06805" w:rsidRPr="00A06805" w:rsidRDefault="00A06805" w:rsidP="00A06805">
      <w:pPr>
        <w:pStyle w:val="EndNoteBibliography"/>
        <w:ind w:left="720" w:hanging="720"/>
      </w:pPr>
      <w:bookmarkStart w:id="133" w:name="_ENREF_32"/>
      <w:r w:rsidRPr="00A06805">
        <w:t>32.</w:t>
      </w:r>
      <w:r w:rsidRPr="00A06805">
        <w:tab/>
        <w:t xml:space="preserve">Weitering, H. H. et al. Mott insulating ground state on a triangular surface lattice. </w:t>
      </w:r>
      <w:r w:rsidRPr="00A06805">
        <w:rPr>
          <w:i/>
        </w:rPr>
        <w:t>Phys. Rev. Lett.</w:t>
      </w:r>
      <w:r w:rsidRPr="00A06805">
        <w:t xml:space="preserve"> </w:t>
      </w:r>
      <w:r w:rsidRPr="00A06805">
        <w:rPr>
          <w:b/>
        </w:rPr>
        <w:t>78</w:t>
      </w:r>
      <w:r w:rsidRPr="00A06805">
        <w:t>, 1331-1334 (1997).</w:t>
      </w:r>
    </w:p>
    <w:bookmarkEnd w:id="133"/>
    <w:p w14:paraId="7105675C" w14:textId="77777777" w:rsidR="00A06805" w:rsidRPr="00A06805" w:rsidRDefault="00A06805" w:rsidP="00A06805">
      <w:pPr>
        <w:pStyle w:val="EndNoteBibliography"/>
      </w:pPr>
    </w:p>
    <w:p w14:paraId="5B709706" w14:textId="77777777" w:rsidR="00A06805" w:rsidRPr="00A06805" w:rsidRDefault="00A06805" w:rsidP="00A06805">
      <w:pPr>
        <w:pStyle w:val="EndNoteBibliography"/>
        <w:ind w:left="720" w:hanging="720"/>
      </w:pPr>
      <w:bookmarkStart w:id="134" w:name="_ENREF_33"/>
      <w:r w:rsidRPr="00A06805">
        <w:t>33.</w:t>
      </w:r>
      <w:r w:rsidRPr="00A06805">
        <w:tab/>
        <w:t xml:space="preserve">Cortes, R. et al. Observation of a Mott insulating ground state for Sn/Ge(111) at low temperature. </w:t>
      </w:r>
      <w:r w:rsidRPr="00A06805">
        <w:rPr>
          <w:i/>
        </w:rPr>
        <w:t>Phys. Rev. Lett.</w:t>
      </w:r>
      <w:r w:rsidRPr="00A06805">
        <w:t xml:space="preserve"> </w:t>
      </w:r>
      <w:r w:rsidRPr="00A06805">
        <w:rPr>
          <w:b/>
        </w:rPr>
        <w:t>96</w:t>
      </w:r>
      <w:r w:rsidRPr="00A06805">
        <w:t>, 126103 (2006).</w:t>
      </w:r>
    </w:p>
    <w:bookmarkEnd w:id="134"/>
    <w:p w14:paraId="0F2B7AD5" w14:textId="77777777" w:rsidR="00A06805" w:rsidRPr="00A06805" w:rsidRDefault="00A06805" w:rsidP="00A06805">
      <w:pPr>
        <w:pStyle w:val="EndNoteBibliography"/>
      </w:pPr>
    </w:p>
    <w:p w14:paraId="23452523" w14:textId="77777777" w:rsidR="00A06805" w:rsidRPr="00A06805" w:rsidRDefault="00A06805" w:rsidP="00A06805">
      <w:pPr>
        <w:pStyle w:val="EndNoteBibliography"/>
        <w:ind w:left="720" w:hanging="720"/>
      </w:pPr>
      <w:bookmarkStart w:id="135" w:name="_ENREF_34"/>
      <w:r w:rsidRPr="00A06805">
        <w:t>34.</w:t>
      </w:r>
      <w:r w:rsidRPr="00A06805">
        <w:tab/>
        <w:t xml:space="preserve">Profeta, G. &amp; Tosatti, E. Triangular Mott-Hubbard insulator phases of Sn/Si(111) and Sn/Ge(111) surfaces. </w:t>
      </w:r>
      <w:r w:rsidRPr="00A06805">
        <w:rPr>
          <w:i/>
        </w:rPr>
        <w:t>Phys. Rev. Lett.</w:t>
      </w:r>
      <w:r w:rsidRPr="00A06805">
        <w:t xml:space="preserve"> </w:t>
      </w:r>
      <w:r w:rsidRPr="00A06805">
        <w:rPr>
          <w:b/>
        </w:rPr>
        <w:t>98</w:t>
      </w:r>
      <w:r w:rsidRPr="00A06805">
        <w:t>, 086401 (2007).</w:t>
      </w:r>
    </w:p>
    <w:bookmarkEnd w:id="135"/>
    <w:p w14:paraId="74BB2DFA" w14:textId="77777777" w:rsidR="00A06805" w:rsidRPr="00A06805" w:rsidRDefault="00A06805" w:rsidP="00A06805">
      <w:pPr>
        <w:pStyle w:val="EndNoteBibliography"/>
      </w:pPr>
    </w:p>
    <w:p w14:paraId="31144E78" w14:textId="77777777" w:rsidR="00A06805" w:rsidRPr="00A06805" w:rsidRDefault="00A06805" w:rsidP="00A06805">
      <w:pPr>
        <w:pStyle w:val="EndNoteBibliography"/>
        <w:ind w:left="720" w:hanging="720"/>
      </w:pPr>
      <w:bookmarkStart w:id="136" w:name="_ENREF_35"/>
      <w:r w:rsidRPr="00A06805">
        <w:t>35.</w:t>
      </w:r>
      <w:r w:rsidRPr="00A06805">
        <w:tab/>
        <w:t>Modesti, S. et al. Insulating ground state of Sn/S</w:t>
      </w:r>
      <w:r w:rsidRPr="00A06805">
        <w:rPr>
          <w:rFonts w:hint="eastAsia"/>
        </w:rPr>
        <w:t xml:space="preserve">i(111)-(√3x√3)R30°. </w:t>
      </w:r>
      <w:r w:rsidRPr="00A06805">
        <w:rPr>
          <w:rFonts w:hint="eastAsia"/>
          <w:i/>
        </w:rPr>
        <w:t>Phys. Rev. Lett.</w:t>
      </w:r>
      <w:r w:rsidRPr="00A06805">
        <w:rPr>
          <w:rFonts w:hint="eastAsia"/>
        </w:rPr>
        <w:t xml:space="preserve"> </w:t>
      </w:r>
      <w:r w:rsidRPr="00A06805">
        <w:rPr>
          <w:rFonts w:hint="eastAsia"/>
          <w:b/>
        </w:rPr>
        <w:t>98</w:t>
      </w:r>
      <w:r w:rsidRPr="00A06805">
        <w:rPr>
          <w:rFonts w:hint="eastAsia"/>
        </w:rPr>
        <w:t>, 126401 (2007).</w:t>
      </w:r>
    </w:p>
    <w:bookmarkEnd w:id="136"/>
    <w:p w14:paraId="407EDE1E" w14:textId="77777777" w:rsidR="00A06805" w:rsidRPr="00A06805" w:rsidRDefault="00A06805" w:rsidP="00A06805">
      <w:pPr>
        <w:pStyle w:val="EndNoteBibliography"/>
      </w:pPr>
    </w:p>
    <w:p w14:paraId="7455DB54" w14:textId="77777777" w:rsidR="00A06805" w:rsidRPr="00A06805" w:rsidRDefault="00A06805" w:rsidP="00A06805">
      <w:pPr>
        <w:pStyle w:val="EndNoteBibliography"/>
        <w:ind w:left="720" w:hanging="720"/>
      </w:pPr>
      <w:bookmarkStart w:id="137" w:name="_ENREF_36"/>
      <w:r w:rsidRPr="00A06805">
        <w:t>36.</w:t>
      </w:r>
      <w:r w:rsidRPr="00A06805">
        <w:tab/>
        <w:t xml:space="preserve">Odobescu, A. B., Maizlakh, A. A., Fedotov, N. I. &amp; Zaitsev-Zotov, S. V. Electronic correlation effects and Coulomb gap in the Si(111)-(3×3)-Sn surface. </w:t>
      </w:r>
      <w:r w:rsidRPr="00A06805">
        <w:rPr>
          <w:i/>
        </w:rPr>
        <w:t>Phys. Rev. B</w:t>
      </w:r>
      <w:r w:rsidRPr="00A06805">
        <w:t xml:space="preserve"> </w:t>
      </w:r>
      <w:r w:rsidRPr="00A06805">
        <w:rPr>
          <w:b/>
        </w:rPr>
        <w:t>95</w:t>
      </w:r>
      <w:r w:rsidRPr="00A06805">
        <w:t>, 195151 (2017).</w:t>
      </w:r>
    </w:p>
    <w:bookmarkEnd w:id="137"/>
    <w:p w14:paraId="5C1834E3" w14:textId="77777777" w:rsidR="00A06805" w:rsidRPr="00A06805" w:rsidRDefault="00A06805" w:rsidP="00A06805">
      <w:pPr>
        <w:pStyle w:val="EndNoteBibliography"/>
      </w:pPr>
    </w:p>
    <w:p w14:paraId="586CDAD2" w14:textId="77777777" w:rsidR="00A06805" w:rsidRPr="00A06805" w:rsidRDefault="00A06805" w:rsidP="00A06805">
      <w:pPr>
        <w:pStyle w:val="EndNoteBibliography"/>
        <w:ind w:left="720" w:hanging="720"/>
      </w:pPr>
      <w:bookmarkStart w:id="138" w:name="_ENREF_37"/>
      <w:r w:rsidRPr="00A06805">
        <w:t>37.</w:t>
      </w:r>
      <w:r w:rsidRPr="00A06805">
        <w:tab/>
        <w:t xml:space="preserve">Ming, F. et al. Realization of a Hole-Doped Mott Insulator on a Triangular Silicon Lattice. </w:t>
      </w:r>
      <w:r w:rsidRPr="00A06805">
        <w:rPr>
          <w:i/>
        </w:rPr>
        <w:t>Phys. Rev. Lett.</w:t>
      </w:r>
      <w:r w:rsidRPr="00A06805">
        <w:t xml:space="preserve"> </w:t>
      </w:r>
      <w:r w:rsidRPr="00A06805">
        <w:rPr>
          <w:b/>
        </w:rPr>
        <w:t>119</w:t>
      </w:r>
      <w:r w:rsidRPr="00A06805">
        <w:t>, 266802 (2017).</w:t>
      </w:r>
    </w:p>
    <w:bookmarkEnd w:id="138"/>
    <w:p w14:paraId="01C8D4BF" w14:textId="77777777" w:rsidR="00A06805" w:rsidRPr="00A06805" w:rsidRDefault="00A06805" w:rsidP="00A06805">
      <w:pPr>
        <w:pStyle w:val="EndNoteBibliography"/>
      </w:pPr>
    </w:p>
    <w:p w14:paraId="7228D688" w14:textId="27BC6630" w:rsidR="008039A5" w:rsidRPr="00EC6360" w:rsidRDefault="00207651" w:rsidP="00ED34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  <w:r w:rsidR="00E93D3E">
        <w:rPr>
          <w:rFonts w:ascii="Times New Roman" w:hAnsi="Times New Roman" w:cs="Times New Roman"/>
          <w:sz w:val="24"/>
          <w:szCs w:val="24"/>
        </w:rPr>
        <w:fldChar w:fldCharType="begin"/>
      </w:r>
      <w:r w:rsidR="00E93D3E">
        <w:rPr>
          <w:rFonts w:ascii="Times New Roman" w:hAnsi="Times New Roman" w:cs="Times New Roman"/>
          <w:sz w:val="24"/>
          <w:szCs w:val="24"/>
        </w:rPr>
        <w:instrText xml:space="preserve"> ADDIN </w:instrText>
      </w:r>
      <w:r w:rsidR="00E93D3E">
        <w:rPr>
          <w:rFonts w:ascii="Times New Roman" w:hAnsi="Times New Roman" w:cs="Times New Roman"/>
          <w:sz w:val="24"/>
          <w:szCs w:val="24"/>
        </w:rPr>
        <w:fldChar w:fldCharType="end"/>
      </w:r>
    </w:p>
    <w:sectPr w:rsidR="008039A5" w:rsidRPr="00EC63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245EB7" w14:textId="77777777" w:rsidR="00030DBD" w:rsidRDefault="00030DBD" w:rsidP="00906CA4">
      <w:r>
        <w:separator/>
      </w:r>
    </w:p>
  </w:endnote>
  <w:endnote w:type="continuationSeparator" w:id="0">
    <w:p w14:paraId="70205FCB" w14:textId="77777777" w:rsidR="00030DBD" w:rsidRDefault="00030DBD" w:rsidP="00906C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dvOT1ef757c0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dvOT7d6df7ab.I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AAB71F" w14:textId="77777777" w:rsidR="00030DBD" w:rsidRDefault="00030DBD" w:rsidP="00906CA4">
      <w:r>
        <w:separator/>
      </w:r>
    </w:p>
  </w:footnote>
  <w:footnote w:type="continuationSeparator" w:id="0">
    <w:p w14:paraId="2C7328BB" w14:textId="77777777" w:rsidR="00030DBD" w:rsidRDefault="00030DBD" w:rsidP="00906CA4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yuan qianqian">
    <w15:presenceInfo w15:providerId="Windows Live" w15:userId="14c74139c3f1b39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CategoryHeadingStyles" w:val="&lt;section-heading-styles&gt;&lt;category-title alignment=&quot;1&quot;&gt;&lt;/category-title&gt;&lt;category-heading bold=&quot;1&quot;&gt;&lt;/category-heading&gt;&lt;/section-heading-styles&gt;"/>
    <w:docVar w:name="EN.DefaultReferenceGroups" w:val="&lt;reference-groups&gt;&lt;reference-group&gt;&lt;kindrecords&gt;1&lt;/kindrecords&gt;&lt;heading&gt;&lt;/heading&gt;&lt;alignment&gt;0&lt;/alignment&gt;&lt;reference-group&gt;&lt;/reference-group&gt;&lt;/reference-group&gt;&lt;/reference-groups&gt;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ature Communications Copy&lt;/Style&gt;&lt;LeftDelim&gt;{&lt;/LeftDelim&gt;&lt;RightDelim&gt;}&lt;/RightDelim&gt;&lt;FontName&gt;等线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/Libraries&gt;"/>
  </w:docVars>
  <w:rsids>
    <w:rsidRoot w:val="00E67519"/>
    <w:rsid w:val="00004571"/>
    <w:rsid w:val="000052F7"/>
    <w:rsid w:val="0000599E"/>
    <w:rsid w:val="00010791"/>
    <w:rsid w:val="00012EEF"/>
    <w:rsid w:val="00013DE9"/>
    <w:rsid w:val="000151B8"/>
    <w:rsid w:val="00020170"/>
    <w:rsid w:val="00020DDD"/>
    <w:rsid w:val="0002217C"/>
    <w:rsid w:val="000306C4"/>
    <w:rsid w:val="00030DBD"/>
    <w:rsid w:val="00033FFC"/>
    <w:rsid w:val="000341C7"/>
    <w:rsid w:val="00035282"/>
    <w:rsid w:val="00037FC0"/>
    <w:rsid w:val="000419C2"/>
    <w:rsid w:val="00044127"/>
    <w:rsid w:val="000454F6"/>
    <w:rsid w:val="00045A8E"/>
    <w:rsid w:val="000477E7"/>
    <w:rsid w:val="000479C5"/>
    <w:rsid w:val="00047E1F"/>
    <w:rsid w:val="00052705"/>
    <w:rsid w:val="00054876"/>
    <w:rsid w:val="00055A4A"/>
    <w:rsid w:val="000564AF"/>
    <w:rsid w:val="000600CA"/>
    <w:rsid w:val="0006078A"/>
    <w:rsid w:val="000612E0"/>
    <w:rsid w:val="0006151D"/>
    <w:rsid w:val="00062C39"/>
    <w:rsid w:val="00062CC9"/>
    <w:rsid w:val="0006570E"/>
    <w:rsid w:val="00065CCD"/>
    <w:rsid w:val="00066124"/>
    <w:rsid w:val="00066454"/>
    <w:rsid w:val="00067E88"/>
    <w:rsid w:val="00071829"/>
    <w:rsid w:val="00071C1D"/>
    <w:rsid w:val="00072FC6"/>
    <w:rsid w:val="00073510"/>
    <w:rsid w:val="00073B37"/>
    <w:rsid w:val="00074A63"/>
    <w:rsid w:val="00074FBF"/>
    <w:rsid w:val="00075540"/>
    <w:rsid w:val="00076C43"/>
    <w:rsid w:val="000774CB"/>
    <w:rsid w:val="000776D6"/>
    <w:rsid w:val="00080824"/>
    <w:rsid w:val="0008134F"/>
    <w:rsid w:val="000861B9"/>
    <w:rsid w:val="00086CAC"/>
    <w:rsid w:val="000901A1"/>
    <w:rsid w:val="00094F31"/>
    <w:rsid w:val="00097FA1"/>
    <w:rsid w:val="000A0C7C"/>
    <w:rsid w:val="000A2680"/>
    <w:rsid w:val="000A343E"/>
    <w:rsid w:val="000A3BAB"/>
    <w:rsid w:val="000A505F"/>
    <w:rsid w:val="000A5CB7"/>
    <w:rsid w:val="000A6FF6"/>
    <w:rsid w:val="000A7656"/>
    <w:rsid w:val="000B1D97"/>
    <w:rsid w:val="000B349B"/>
    <w:rsid w:val="000B430A"/>
    <w:rsid w:val="000B581A"/>
    <w:rsid w:val="000B6542"/>
    <w:rsid w:val="000B75D6"/>
    <w:rsid w:val="000C14FE"/>
    <w:rsid w:val="000C26F9"/>
    <w:rsid w:val="000C60B6"/>
    <w:rsid w:val="000C6394"/>
    <w:rsid w:val="000D2555"/>
    <w:rsid w:val="000D4525"/>
    <w:rsid w:val="000E0B40"/>
    <w:rsid w:val="000E2042"/>
    <w:rsid w:val="000E253A"/>
    <w:rsid w:val="000E5A4C"/>
    <w:rsid w:val="000E758C"/>
    <w:rsid w:val="000E7B8A"/>
    <w:rsid w:val="000F0409"/>
    <w:rsid w:val="000F1BE7"/>
    <w:rsid w:val="000F3A32"/>
    <w:rsid w:val="000F7246"/>
    <w:rsid w:val="001010CB"/>
    <w:rsid w:val="00101954"/>
    <w:rsid w:val="00103E5A"/>
    <w:rsid w:val="00104527"/>
    <w:rsid w:val="0010665E"/>
    <w:rsid w:val="00110376"/>
    <w:rsid w:val="00110FBE"/>
    <w:rsid w:val="0011537E"/>
    <w:rsid w:val="00115DFF"/>
    <w:rsid w:val="001212AB"/>
    <w:rsid w:val="001213DD"/>
    <w:rsid w:val="00123C6E"/>
    <w:rsid w:val="00127800"/>
    <w:rsid w:val="00127A6D"/>
    <w:rsid w:val="00130869"/>
    <w:rsid w:val="00134686"/>
    <w:rsid w:val="00135555"/>
    <w:rsid w:val="001358AB"/>
    <w:rsid w:val="001376B2"/>
    <w:rsid w:val="001376EC"/>
    <w:rsid w:val="00140D11"/>
    <w:rsid w:val="00141BED"/>
    <w:rsid w:val="001431E3"/>
    <w:rsid w:val="00144B82"/>
    <w:rsid w:val="00150037"/>
    <w:rsid w:val="00154730"/>
    <w:rsid w:val="00154A61"/>
    <w:rsid w:val="00157430"/>
    <w:rsid w:val="00160175"/>
    <w:rsid w:val="00161167"/>
    <w:rsid w:val="00162291"/>
    <w:rsid w:val="001622CC"/>
    <w:rsid w:val="00166BDE"/>
    <w:rsid w:val="0017016C"/>
    <w:rsid w:val="001709FB"/>
    <w:rsid w:val="00171C1B"/>
    <w:rsid w:val="00171DD2"/>
    <w:rsid w:val="00171EAB"/>
    <w:rsid w:val="00173DD6"/>
    <w:rsid w:val="00177861"/>
    <w:rsid w:val="00180C3E"/>
    <w:rsid w:val="00180CC2"/>
    <w:rsid w:val="00181133"/>
    <w:rsid w:val="00182057"/>
    <w:rsid w:val="001823B6"/>
    <w:rsid w:val="00182B17"/>
    <w:rsid w:val="00185EBE"/>
    <w:rsid w:val="001862A7"/>
    <w:rsid w:val="00187793"/>
    <w:rsid w:val="00192E04"/>
    <w:rsid w:val="00193044"/>
    <w:rsid w:val="001A3AEC"/>
    <w:rsid w:val="001A7F48"/>
    <w:rsid w:val="001B0807"/>
    <w:rsid w:val="001B0B39"/>
    <w:rsid w:val="001B2D44"/>
    <w:rsid w:val="001B2EFA"/>
    <w:rsid w:val="001B76A6"/>
    <w:rsid w:val="001C35EB"/>
    <w:rsid w:val="001C65DC"/>
    <w:rsid w:val="001D0476"/>
    <w:rsid w:val="001D07E3"/>
    <w:rsid w:val="001D5B84"/>
    <w:rsid w:val="001D70B7"/>
    <w:rsid w:val="001D7261"/>
    <w:rsid w:val="001E68F8"/>
    <w:rsid w:val="001E7F31"/>
    <w:rsid w:val="001F5B1A"/>
    <w:rsid w:val="002016E6"/>
    <w:rsid w:val="00201988"/>
    <w:rsid w:val="00203DB2"/>
    <w:rsid w:val="00205B1D"/>
    <w:rsid w:val="00207651"/>
    <w:rsid w:val="00210384"/>
    <w:rsid w:val="00211FBB"/>
    <w:rsid w:val="00212476"/>
    <w:rsid w:val="0021729A"/>
    <w:rsid w:val="00217304"/>
    <w:rsid w:val="00221D16"/>
    <w:rsid w:val="00224290"/>
    <w:rsid w:val="00224384"/>
    <w:rsid w:val="002260E0"/>
    <w:rsid w:val="002317B0"/>
    <w:rsid w:val="0023645B"/>
    <w:rsid w:val="002368B9"/>
    <w:rsid w:val="00237E8A"/>
    <w:rsid w:val="0024192E"/>
    <w:rsid w:val="00244849"/>
    <w:rsid w:val="002453A8"/>
    <w:rsid w:val="0024659E"/>
    <w:rsid w:val="0025057C"/>
    <w:rsid w:val="00251D6D"/>
    <w:rsid w:val="00253464"/>
    <w:rsid w:val="00253EBE"/>
    <w:rsid w:val="00256391"/>
    <w:rsid w:val="0025681A"/>
    <w:rsid w:val="00260B9A"/>
    <w:rsid w:val="00262EDF"/>
    <w:rsid w:val="0026360D"/>
    <w:rsid w:val="00270193"/>
    <w:rsid w:val="00270265"/>
    <w:rsid w:val="00270E1C"/>
    <w:rsid w:val="0027179D"/>
    <w:rsid w:val="002718D9"/>
    <w:rsid w:val="00272328"/>
    <w:rsid w:val="00272BAC"/>
    <w:rsid w:val="00273988"/>
    <w:rsid w:val="00273AC3"/>
    <w:rsid w:val="002779C8"/>
    <w:rsid w:val="00280A91"/>
    <w:rsid w:val="00281080"/>
    <w:rsid w:val="00284ECA"/>
    <w:rsid w:val="002864DD"/>
    <w:rsid w:val="0028670D"/>
    <w:rsid w:val="002922EC"/>
    <w:rsid w:val="0029243F"/>
    <w:rsid w:val="00295099"/>
    <w:rsid w:val="002A062C"/>
    <w:rsid w:val="002A1166"/>
    <w:rsid w:val="002A2066"/>
    <w:rsid w:val="002A231B"/>
    <w:rsid w:val="002A4262"/>
    <w:rsid w:val="002A6DFF"/>
    <w:rsid w:val="002B207D"/>
    <w:rsid w:val="002B2910"/>
    <w:rsid w:val="002B31B6"/>
    <w:rsid w:val="002B4660"/>
    <w:rsid w:val="002C2E3D"/>
    <w:rsid w:val="002C3806"/>
    <w:rsid w:val="002D1BA6"/>
    <w:rsid w:val="002D422D"/>
    <w:rsid w:val="002D4B96"/>
    <w:rsid w:val="002D688D"/>
    <w:rsid w:val="002D6BB7"/>
    <w:rsid w:val="002D7A8A"/>
    <w:rsid w:val="002D7E09"/>
    <w:rsid w:val="002E0FD1"/>
    <w:rsid w:val="002E17B0"/>
    <w:rsid w:val="002E1A39"/>
    <w:rsid w:val="002E2F68"/>
    <w:rsid w:val="002F10BD"/>
    <w:rsid w:val="002F10E1"/>
    <w:rsid w:val="002F1157"/>
    <w:rsid w:val="002F186A"/>
    <w:rsid w:val="002F46A6"/>
    <w:rsid w:val="002F6CDA"/>
    <w:rsid w:val="00301910"/>
    <w:rsid w:val="00302B57"/>
    <w:rsid w:val="00304966"/>
    <w:rsid w:val="00305829"/>
    <w:rsid w:val="00310FBD"/>
    <w:rsid w:val="00312840"/>
    <w:rsid w:val="0031451E"/>
    <w:rsid w:val="00314CFA"/>
    <w:rsid w:val="003151E1"/>
    <w:rsid w:val="0032026C"/>
    <w:rsid w:val="003207F0"/>
    <w:rsid w:val="00320FA2"/>
    <w:rsid w:val="003246F1"/>
    <w:rsid w:val="0032522C"/>
    <w:rsid w:val="00325F03"/>
    <w:rsid w:val="00326636"/>
    <w:rsid w:val="0033112F"/>
    <w:rsid w:val="003328B6"/>
    <w:rsid w:val="003332CD"/>
    <w:rsid w:val="00336EF6"/>
    <w:rsid w:val="003423FE"/>
    <w:rsid w:val="003425A6"/>
    <w:rsid w:val="003429C4"/>
    <w:rsid w:val="00343BD8"/>
    <w:rsid w:val="00347891"/>
    <w:rsid w:val="00351E31"/>
    <w:rsid w:val="003520FE"/>
    <w:rsid w:val="003553D8"/>
    <w:rsid w:val="00355841"/>
    <w:rsid w:val="00355B59"/>
    <w:rsid w:val="0036137D"/>
    <w:rsid w:val="00361857"/>
    <w:rsid w:val="00362EDE"/>
    <w:rsid w:val="003632EB"/>
    <w:rsid w:val="00363779"/>
    <w:rsid w:val="003643EE"/>
    <w:rsid w:val="00365929"/>
    <w:rsid w:val="00366DE5"/>
    <w:rsid w:val="00370C9D"/>
    <w:rsid w:val="00374A94"/>
    <w:rsid w:val="00374F48"/>
    <w:rsid w:val="0037798F"/>
    <w:rsid w:val="00380469"/>
    <w:rsid w:val="00381854"/>
    <w:rsid w:val="00383CFD"/>
    <w:rsid w:val="003844F8"/>
    <w:rsid w:val="003850B7"/>
    <w:rsid w:val="003872B1"/>
    <w:rsid w:val="00391332"/>
    <w:rsid w:val="003926FC"/>
    <w:rsid w:val="003947E2"/>
    <w:rsid w:val="003950D0"/>
    <w:rsid w:val="003952A3"/>
    <w:rsid w:val="00395ECE"/>
    <w:rsid w:val="003A044F"/>
    <w:rsid w:val="003A05D4"/>
    <w:rsid w:val="003A064F"/>
    <w:rsid w:val="003A095C"/>
    <w:rsid w:val="003A15AB"/>
    <w:rsid w:val="003A2B24"/>
    <w:rsid w:val="003A2DA0"/>
    <w:rsid w:val="003A5F90"/>
    <w:rsid w:val="003B3726"/>
    <w:rsid w:val="003B3F37"/>
    <w:rsid w:val="003B4BA6"/>
    <w:rsid w:val="003B55D3"/>
    <w:rsid w:val="003B68A0"/>
    <w:rsid w:val="003B6A03"/>
    <w:rsid w:val="003C4F05"/>
    <w:rsid w:val="003C64E4"/>
    <w:rsid w:val="003C75E8"/>
    <w:rsid w:val="003D6B4E"/>
    <w:rsid w:val="003D7AB8"/>
    <w:rsid w:val="003E3301"/>
    <w:rsid w:val="003E5B4B"/>
    <w:rsid w:val="003E7172"/>
    <w:rsid w:val="003E7D2D"/>
    <w:rsid w:val="003F2C21"/>
    <w:rsid w:val="003F37D8"/>
    <w:rsid w:val="003F44EC"/>
    <w:rsid w:val="003F556E"/>
    <w:rsid w:val="003F60EA"/>
    <w:rsid w:val="003F6FE5"/>
    <w:rsid w:val="00401B40"/>
    <w:rsid w:val="004023B5"/>
    <w:rsid w:val="00404351"/>
    <w:rsid w:val="0040702E"/>
    <w:rsid w:val="0040730A"/>
    <w:rsid w:val="0041428C"/>
    <w:rsid w:val="00415555"/>
    <w:rsid w:val="00415A57"/>
    <w:rsid w:val="0041635F"/>
    <w:rsid w:val="004222D1"/>
    <w:rsid w:val="00423EB4"/>
    <w:rsid w:val="00425BDC"/>
    <w:rsid w:val="00430572"/>
    <w:rsid w:val="00432028"/>
    <w:rsid w:val="00433937"/>
    <w:rsid w:val="00444F7E"/>
    <w:rsid w:val="004457E1"/>
    <w:rsid w:val="00445B7D"/>
    <w:rsid w:val="00450519"/>
    <w:rsid w:val="0045088D"/>
    <w:rsid w:val="00451335"/>
    <w:rsid w:val="00452476"/>
    <w:rsid w:val="004525C6"/>
    <w:rsid w:val="00454A27"/>
    <w:rsid w:val="00454DFD"/>
    <w:rsid w:val="0045642C"/>
    <w:rsid w:val="00456A8D"/>
    <w:rsid w:val="00457420"/>
    <w:rsid w:val="004579A7"/>
    <w:rsid w:val="0046018B"/>
    <w:rsid w:val="00460582"/>
    <w:rsid w:val="00461498"/>
    <w:rsid w:val="00462070"/>
    <w:rsid w:val="004633BD"/>
    <w:rsid w:val="004633E9"/>
    <w:rsid w:val="004659E1"/>
    <w:rsid w:val="0046653B"/>
    <w:rsid w:val="00467657"/>
    <w:rsid w:val="00471341"/>
    <w:rsid w:val="00473565"/>
    <w:rsid w:val="0047375A"/>
    <w:rsid w:val="00473C5A"/>
    <w:rsid w:val="004745C7"/>
    <w:rsid w:val="00474B61"/>
    <w:rsid w:val="00480AFD"/>
    <w:rsid w:val="00481573"/>
    <w:rsid w:val="004851E9"/>
    <w:rsid w:val="004855AF"/>
    <w:rsid w:val="00487A6C"/>
    <w:rsid w:val="004900B2"/>
    <w:rsid w:val="00490DF5"/>
    <w:rsid w:val="00493972"/>
    <w:rsid w:val="00494964"/>
    <w:rsid w:val="0049558A"/>
    <w:rsid w:val="004971B7"/>
    <w:rsid w:val="00497CC6"/>
    <w:rsid w:val="004A243C"/>
    <w:rsid w:val="004A24AE"/>
    <w:rsid w:val="004A3CFF"/>
    <w:rsid w:val="004A4609"/>
    <w:rsid w:val="004A6E70"/>
    <w:rsid w:val="004A76B2"/>
    <w:rsid w:val="004B097B"/>
    <w:rsid w:val="004B2A60"/>
    <w:rsid w:val="004B6ADA"/>
    <w:rsid w:val="004B7E55"/>
    <w:rsid w:val="004C0837"/>
    <w:rsid w:val="004C16AD"/>
    <w:rsid w:val="004C1A6E"/>
    <w:rsid w:val="004C3EAD"/>
    <w:rsid w:val="004C5AEF"/>
    <w:rsid w:val="004C6826"/>
    <w:rsid w:val="004D1C58"/>
    <w:rsid w:val="004D2129"/>
    <w:rsid w:val="004D2AF5"/>
    <w:rsid w:val="004D2B0C"/>
    <w:rsid w:val="004D316B"/>
    <w:rsid w:val="004D42AC"/>
    <w:rsid w:val="004D6831"/>
    <w:rsid w:val="004D7D62"/>
    <w:rsid w:val="004E48B6"/>
    <w:rsid w:val="004F15AA"/>
    <w:rsid w:val="004F2B0A"/>
    <w:rsid w:val="004F3BA1"/>
    <w:rsid w:val="004F5B9B"/>
    <w:rsid w:val="004F72EC"/>
    <w:rsid w:val="0050101A"/>
    <w:rsid w:val="0050175A"/>
    <w:rsid w:val="0050316A"/>
    <w:rsid w:val="00503A58"/>
    <w:rsid w:val="0050635B"/>
    <w:rsid w:val="005069C0"/>
    <w:rsid w:val="00506C9F"/>
    <w:rsid w:val="00506D7C"/>
    <w:rsid w:val="00507972"/>
    <w:rsid w:val="005115DB"/>
    <w:rsid w:val="00512C05"/>
    <w:rsid w:val="00514B8E"/>
    <w:rsid w:val="00516213"/>
    <w:rsid w:val="005172BE"/>
    <w:rsid w:val="00520313"/>
    <w:rsid w:val="005223FF"/>
    <w:rsid w:val="00524154"/>
    <w:rsid w:val="00524AEA"/>
    <w:rsid w:val="005252BF"/>
    <w:rsid w:val="0053288F"/>
    <w:rsid w:val="00534CAC"/>
    <w:rsid w:val="00535CFD"/>
    <w:rsid w:val="0053758D"/>
    <w:rsid w:val="00541CA7"/>
    <w:rsid w:val="00545746"/>
    <w:rsid w:val="00546ACC"/>
    <w:rsid w:val="00547203"/>
    <w:rsid w:val="00547216"/>
    <w:rsid w:val="00551DD4"/>
    <w:rsid w:val="005536A6"/>
    <w:rsid w:val="00565805"/>
    <w:rsid w:val="005667A5"/>
    <w:rsid w:val="0056706D"/>
    <w:rsid w:val="00567555"/>
    <w:rsid w:val="00571024"/>
    <w:rsid w:val="00571234"/>
    <w:rsid w:val="00571A00"/>
    <w:rsid w:val="0057252C"/>
    <w:rsid w:val="00574680"/>
    <w:rsid w:val="0058157F"/>
    <w:rsid w:val="00584777"/>
    <w:rsid w:val="0059224E"/>
    <w:rsid w:val="00594250"/>
    <w:rsid w:val="005944C4"/>
    <w:rsid w:val="00596B74"/>
    <w:rsid w:val="005A0335"/>
    <w:rsid w:val="005A17A8"/>
    <w:rsid w:val="005A2DFE"/>
    <w:rsid w:val="005A34F3"/>
    <w:rsid w:val="005A4ECA"/>
    <w:rsid w:val="005A6B28"/>
    <w:rsid w:val="005B008B"/>
    <w:rsid w:val="005B23EF"/>
    <w:rsid w:val="005B2733"/>
    <w:rsid w:val="005B32BE"/>
    <w:rsid w:val="005B3D2F"/>
    <w:rsid w:val="005B4015"/>
    <w:rsid w:val="005B4573"/>
    <w:rsid w:val="005C0A48"/>
    <w:rsid w:val="005C12D6"/>
    <w:rsid w:val="005C140F"/>
    <w:rsid w:val="005C1D60"/>
    <w:rsid w:val="005C31B9"/>
    <w:rsid w:val="005C59A6"/>
    <w:rsid w:val="005D4DD7"/>
    <w:rsid w:val="005D7012"/>
    <w:rsid w:val="005D711A"/>
    <w:rsid w:val="005E1F27"/>
    <w:rsid w:val="005E250B"/>
    <w:rsid w:val="005E41A9"/>
    <w:rsid w:val="005E50AB"/>
    <w:rsid w:val="005E5198"/>
    <w:rsid w:val="005F0659"/>
    <w:rsid w:val="005F66CF"/>
    <w:rsid w:val="005F731C"/>
    <w:rsid w:val="00600554"/>
    <w:rsid w:val="00600EB7"/>
    <w:rsid w:val="0060297D"/>
    <w:rsid w:val="00602D45"/>
    <w:rsid w:val="00603DAC"/>
    <w:rsid w:val="00603F10"/>
    <w:rsid w:val="00604179"/>
    <w:rsid w:val="00617BBC"/>
    <w:rsid w:val="00622D57"/>
    <w:rsid w:val="006259A7"/>
    <w:rsid w:val="006304F3"/>
    <w:rsid w:val="00630B5A"/>
    <w:rsid w:val="00630B87"/>
    <w:rsid w:val="00630F17"/>
    <w:rsid w:val="00631372"/>
    <w:rsid w:val="006327DC"/>
    <w:rsid w:val="00635F4E"/>
    <w:rsid w:val="00636436"/>
    <w:rsid w:val="00636632"/>
    <w:rsid w:val="00643B9F"/>
    <w:rsid w:val="00645BB4"/>
    <w:rsid w:val="00646F6A"/>
    <w:rsid w:val="00647E0E"/>
    <w:rsid w:val="00653155"/>
    <w:rsid w:val="006545BD"/>
    <w:rsid w:val="006602FC"/>
    <w:rsid w:val="00660882"/>
    <w:rsid w:val="00660FF9"/>
    <w:rsid w:val="00664588"/>
    <w:rsid w:val="00672DF6"/>
    <w:rsid w:val="00673C7F"/>
    <w:rsid w:val="006804DC"/>
    <w:rsid w:val="00682A43"/>
    <w:rsid w:val="006869B4"/>
    <w:rsid w:val="006877D7"/>
    <w:rsid w:val="0069046A"/>
    <w:rsid w:val="00690801"/>
    <w:rsid w:val="00691A26"/>
    <w:rsid w:val="006922F2"/>
    <w:rsid w:val="0069268F"/>
    <w:rsid w:val="00693520"/>
    <w:rsid w:val="0069359D"/>
    <w:rsid w:val="00693D5D"/>
    <w:rsid w:val="00694571"/>
    <w:rsid w:val="00697FE8"/>
    <w:rsid w:val="006A1326"/>
    <w:rsid w:val="006A3074"/>
    <w:rsid w:val="006A3B9B"/>
    <w:rsid w:val="006A3EF9"/>
    <w:rsid w:val="006A465B"/>
    <w:rsid w:val="006A7DC4"/>
    <w:rsid w:val="006B1599"/>
    <w:rsid w:val="006B63BA"/>
    <w:rsid w:val="006B647C"/>
    <w:rsid w:val="006B6A8A"/>
    <w:rsid w:val="006B6AC0"/>
    <w:rsid w:val="006B729A"/>
    <w:rsid w:val="006B7924"/>
    <w:rsid w:val="006C2478"/>
    <w:rsid w:val="006C2D0A"/>
    <w:rsid w:val="006C44AC"/>
    <w:rsid w:val="006C767D"/>
    <w:rsid w:val="006D00D4"/>
    <w:rsid w:val="006D09B4"/>
    <w:rsid w:val="006D1F8B"/>
    <w:rsid w:val="006D5448"/>
    <w:rsid w:val="006E0148"/>
    <w:rsid w:val="006E4280"/>
    <w:rsid w:val="006E4C08"/>
    <w:rsid w:val="006E4C38"/>
    <w:rsid w:val="006F2983"/>
    <w:rsid w:val="006F2B90"/>
    <w:rsid w:val="006F34C8"/>
    <w:rsid w:val="006F3AC1"/>
    <w:rsid w:val="006F3DF8"/>
    <w:rsid w:val="006F5C83"/>
    <w:rsid w:val="00704F90"/>
    <w:rsid w:val="0070523D"/>
    <w:rsid w:val="00705EF6"/>
    <w:rsid w:val="00712C47"/>
    <w:rsid w:val="00717623"/>
    <w:rsid w:val="00717D11"/>
    <w:rsid w:val="00720092"/>
    <w:rsid w:val="00720144"/>
    <w:rsid w:val="007203AC"/>
    <w:rsid w:val="00724C93"/>
    <w:rsid w:val="00741CA6"/>
    <w:rsid w:val="00741E17"/>
    <w:rsid w:val="00743666"/>
    <w:rsid w:val="00746510"/>
    <w:rsid w:val="007507CF"/>
    <w:rsid w:val="007516D0"/>
    <w:rsid w:val="00752EE8"/>
    <w:rsid w:val="00753FA2"/>
    <w:rsid w:val="00754F3B"/>
    <w:rsid w:val="00756D7C"/>
    <w:rsid w:val="00756FF6"/>
    <w:rsid w:val="0076165B"/>
    <w:rsid w:val="00761A11"/>
    <w:rsid w:val="00762302"/>
    <w:rsid w:val="007627C6"/>
    <w:rsid w:val="00762AC2"/>
    <w:rsid w:val="00763018"/>
    <w:rsid w:val="007646E0"/>
    <w:rsid w:val="00770741"/>
    <w:rsid w:val="00770BD1"/>
    <w:rsid w:val="0077381A"/>
    <w:rsid w:val="007753E6"/>
    <w:rsid w:val="0078005F"/>
    <w:rsid w:val="00780870"/>
    <w:rsid w:val="007812EF"/>
    <w:rsid w:val="00781EAA"/>
    <w:rsid w:val="007852FF"/>
    <w:rsid w:val="0078620B"/>
    <w:rsid w:val="00786C80"/>
    <w:rsid w:val="007871DE"/>
    <w:rsid w:val="00792EC7"/>
    <w:rsid w:val="00795572"/>
    <w:rsid w:val="00795996"/>
    <w:rsid w:val="007A0328"/>
    <w:rsid w:val="007A1DC2"/>
    <w:rsid w:val="007A2411"/>
    <w:rsid w:val="007A37AC"/>
    <w:rsid w:val="007A7314"/>
    <w:rsid w:val="007B0B72"/>
    <w:rsid w:val="007B2461"/>
    <w:rsid w:val="007B2489"/>
    <w:rsid w:val="007C1305"/>
    <w:rsid w:val="007C14AA"/>
    <w:rsid w:val="007C196F"/>
    <w:rsid w:val="007C2F0D"/>
    <w:rsid w:val="007C3B25"/>
    <w:rsid w:val="007C59EF"/>
    <w:rsid w:val="007C6649"/>
    <w:rsid w:val="007C7AEB"/>
    <w:rsid w:val="007C7C59"/>
    <w:rsid w:val="007D02BE"/>
    <w:rsid w:val="007D0DD9"/>
    <w:rsid w:val="007D0EFD"/>
    <w:rsid w:val="007D3D71"/>
    <w:rsid w:val="007D551D"/>
    <w:rsid w:val="007D5915"/>
    <w:rsid w:val="007D5A86"/>
    <w:rsid w:val="007E0199"/>
    <w:rsid w:val="007E0A3C"/>
    <w:rsid w:val="007E3936"/>
    <w:rsid w:val="007E4FAB"/>
    <w:rsid w:val="007E5855"/>
    <w:rsid w:val="007E5B19"/>
    <w:rsid w:val="007E61D4"/>
    <w:rsid w:val="007E6422"/>
    <w:rsid w:val="007F51CE"/>
    <w:rsid w:val="007F6DD3"/>
    <w:rsid w:val="008012E8"/>
    <w:rsid w:val="0080374A"/>
    <w:rsid w:val="008039A5"/>
    <w:rsid w:val="008043BD"/>
    <w:rsid w:val="0080488D"/>
    <w:rsid w:val="008060EE"/>
    <w:rsid w:val="00807BD3"/>
    <w:rsid w:val="00811DDA"/>
    <w:rsid w:val="00814A17"/>
    <w:rsid w:val="00814AF7"/>
    <w:rsid w:val="00814EC3"/>
    <w:rsid w:val="00815148"/>
    <w:rsid w:val="008152FD"/>
    <w:rsid w:val="008171E3"/>
    <w:rsid w:val="00817592"/>
    <w:rsid w:val="00823C25"/>
    <w:rsid w:val="00824F1D"/>
    <w:rsid w:val="00826376"/>
    <w:rsid w:val="00827C11"/>
    <w:rsid w:val="00831BEA"/>
    <w:rsid w:val="008321D9"/>
    <w:rsid w:val="00832CD8"/>
    <w:rsid w:val="00833D06"/>
    <w:rsid w:val="00835220"/>
    <w:rsid w:val="00837442"/>
    <w:rsid w:val="00843295"/>
    <w:rsid w:val="008434FF"/>
    <w:rsid w:val="0085344B"/>
    <w:rsid w:val="00860101"/>
    <w:rsid w:val="00860643"/>
    <w:rsid w:val="00860BC7"/>
    <w:rsid w:val="00862BFE"/>
    <w:rsid w:val="00865011"/>
    <w:rsid w:val="008651D9"/>
    <w:rsid w:val="00865322"/>
    <w:rsid w:val="008679CC"/>
    <w:rsid w:val="00872E89"/>
    <w:rsid w:val="008736B0"/>
    <w:rsid w:val="00880C35"/>
    <w:rsid w:val="00883493"/>
    <w:rsid w:val="00884A21"/>
    <w:rsid w:val="00884A56"/>
    <w:rsid w:val="00887EF5"/>
    <w:rsid w:val="00892249"/>
    <w:rsid w:val="008965A6"/>
    <w:rsid w:val="008A09BC"/>
    <w:rsid w:val="008A2EC8"/>
    <w:rsid w:val="008A3480"/>
    <w:rsid w:val="008A4A32"/>
    <w:rsid w:val="008B0ED5"/>
    <w:rsid w:val="008B0FC5"/>
    <w:rsid w:val="008B201A"/>
    <w:rsid w:val="008B26D3"/>
    <w:rsid w:val="008B69C4"/>
    <w:rsid w:val="008B7950"/>
    <w:rsid w:val="008C09B6"/>
    <w:rsid w:val="008C171B"/>
    <w:rsid w:val="008D1C7F"/>
    <w:rsid w:val="008D559D"/>
    <w:rsid w:val="008D6CCA"/>
    <w:rsid w:val="008E23BC"/>
    <w:rsid w:val="008E7578"/>
    <w:rsid w:val="008E7B81"/>
    <w:rsid w:val="008F0002"/>
    <w:rsid w:val="008F1371"/>
    <w:rsid w:val="008F33E6"/>
    <w:rsid w:val="008F615C"/>
    <w:rsid w:val="008F6391"/>
    <w:rsid w:val="009030F8"/>
    <w:rsid w:val="009054DE"/>
    <w:rsid w:val="009063CF"/>
    <w:rsid w:val="00906CA4"/>
    <w:rsid w:val="0091059D"/>
    <w:rsid w:val="009117C1"/>
    <w:rsid w:val="00916BE6"/>
    <w:rsid w:val="00916EF2"/>
    <w:rsid w:val="009173C3"/>
    <w:rsid w:val="00920C00"/>
    <w:rsid w:val="00921F14"/>
    <w:rsid w:val="009241FB"/>
    <w:rsid w:val="00924222"/>
    <w:rsid w:val="009252A7"/>
    <w:rsid w:val="009262FD"/>
    <w:rsid w:val="00927564"/>
    <w:rsid w:val="00927F3E"/>
    <w:rsid w:val="00931B30"/>
    <w:rsid w:val="00940CBC"/>
    <w:rsid w:val="009412F2"/>
    <w:rsid w:val="009450A8"/>
    <w:rsid w:val="009455A6"/>
    <w:rsid w:val="00950A3C"/>
    <w:rsid w:val="00951114"/>
    <w:rsid w:val="009517FE"/>
    <w:rsid w:val="00952BFD"/>
    <w:rsid w:val="00952DC3"/>
    <w:rsid w:val="0095530A"/>
    <w:rsid w:val="00956138"/>
    <w:rsid w:val="00964402"/>
    <w:rsid w:val="00966A18"/>
    <w:rsid w:val="00967CC9"/>
    <w:rsid w:val="00970776"/>
    <w:rsid w:val="0097238E"/>
    <w:rsid w:val="00972EC5"/>
    <w:rsid w:val="00975906"/>
    <w:rsid w:val="0098386D"/>
    <w:rsid w:val="00983C46"/>
    <w:rsid w:val="009848FA"/>
    <w:rsid w:val="00985864"/>
    <w:rsid w:val="00992F3B"/>
    <w:rsid w:val="00993C37"/>
    <w:rsid w:val="00994F9A"/>
    <w:rsid w:val="009A0256"/>
    <w:rsid w:val="009A3813"/>
    <w:rsid w:val="009A3EA0"/>
    <w:rsid w:val="009A4146"/>
    <w:rsid w:val="009A5950"/>
    <w:rsid w:val="009A6BFF"/>
    <w:rsid w:val="009A7068"/>
    <w:rsid w:val="009A70F5"/>
    <w:rsid w:val="009B025B"/>
    <w:rsid w:val="009B0596"/>
    <w:rsid w:val="009B20F5"/>
    <w:rsid w:val="009B256B"/>
    <w:rsid w:val="009B2867"/>
    <w:rsid w:val="009B46FD"/>
    <w:rsid w:val="009B54FF"/>
    <w:rsid w:val="009B5E50"/>
    <w:rsid w:val="009B6065"/>
    <w:rsid w:val="009C1069"/>
    <w:rsid w:val="009C298A"/>
    <w:rsid w:val="009C3765"/>
    <w:rsid w:val="009C3F7D"/>
    <w:rsid w:val="009D08F1"/>
    <w:rsid w:val="009D188B"/>
    <w:rsid w:val="009D1A61"/>
    <w:rsid w:val="009D3D51"/>
    <w:rsid w:val="009D65C6"/>
    <w:rsid w:val="009D6ABF"/>
    <w:rsid w:val="009E04CD"/>
    <w:rsid w:val="009E2B12"/>
    <w:rsid w:val="009E3CAC"/>
    <w:rsid w:val="009E65E8"/>
    <w:rsid w:val="009E78D7"/>
    <w:rsid w:val="009F07B8"/>
    <w:rsid w:val="009F17E8"/>
    <w:rsid w:val="009F30B4"/>
    <w:rsid w:val="00A012BB"/>
    <w:rsid w:val="00A0164E"/>
    <w:rsid w:val="00A0280C"/>
    <w:rsid w:val="00A06805"/>
    <w:rsid w:val="00A11B06"/>
    <w:rsid w:val="00A11B9F"/>
    <w:rsid w:val="00A12440"/>
    <w:rsid w:val="00A1262C"/>
    <w:rsid w:val="00A12EE9"/>
    <w:rsid w:val="00A138C7"/>
    <w:rsid w:val="00A15D81"/>
    <w:rsid w:val="00A17064"/>
    <w:rsid w:val="00A17143"/>
    <w:rsid w:val="00A23DE3"/>
    <w:rsid w:val="00A27470"/>
    <w:rsid w:val="00A30E56"/>
    <w:rsid w:val="00A32BCF"/>
    <w:rsid w:val="00A36A92"/>
    <w:rsid w:val="00A37030"/>
    <w:rsid w:val="00A40A29"/>
    <w:rsid w:val="00A42353"/>
    <w:rsid w:val="00A42DC9"/>
    <w:rsid w:val="00A432B3"/>
    <w:rsid w:val="00A4505A"/>
    <w:rsid w:val="00A50ED9"/>
    <w:rsid w:val="00A514CE"/>
    <w:rsid w:val="00A55309"/>
    <w:rsid w:val="00A56748"/>
    <w:rsid w:val="00A607A8"/>
    <w:rsid w:val="00A62D61"/>
    <w:rsid w:val="00A673AD"/>
    <w:rsid w:val="00A72926"/>
    <w:rsid w:val="00A7296E"/>
    <w:rsid w:val="00A74C19"/>
    <w:rsid w:val="00A7522C"/>
    <w:rsid w:val="00A85E9E"/>
    <w:rsid w:val="00A86EEB"/>
    <w:rsid w:val="00A936C7"/>
    <w:rsid w:val="00A93B30"/>
    <w:rsid w:val="00A94F85"/>
    <w:rsid w:val="00A954D5"/>
    <w:rsid w:val="00A95B43"/>
    <w:rsid w:val="00A968BD"/>
    <w:rsid w:val="00AA12F4"/>
    <w:rsid w:val="00AA1480"/>
    <w:rsid w:val="00AA2591"/>
    <w:rsid w:val="00AA2DCF"/>
    <w:rsid w:val="00AA6988"/>
    <w:rsid w:val="00AA7FE0"/>
    <w:rsid w:val="00AB3843"/>
    <w:rsid w:val="00AB4925"/>
    <w:rsid w:val="00AB5A2C"/>
    <w:rsid w:val="00AB7CC8"/>
    <w:rsid w:val="00AC0774"/>
    <w:rsid w:val="00AC15D8"/>
    <w:rsid w:val="00AC1F4E"/>
    <w:rsid w:val="00AC327A"/>
    <w:rsid w:val="00AC4CCA"/>
    <w:rsid w:val="00AC5806"/>
    <w:rsid w:val="00AD02AF"/>
    <w:rsid w:val="00AD5A9F"/>
    <w:rsid w:val="00AD672C"/>
    <w:rsid w:val="00AD7F43"/>
    <w:rsid w:val="00AE07D0"/>
    <w:rsid w:val="00AE0DF8"/>
    <w:rsid w:val="00AE2B19"/>
    <w:rsid w:val="00AE2CE4"/>
    <w:rsid w:val="00AE6646"/>
    <w:rsid w:val="00AF26B5"/>
    <w:rsid w:val="00B04EFC"/>
    <w:rsid w:val="00B07F19"/>
    <w:rsid w:val="00B11484"/>
    <w:rsid w:val="00B119AA"/>
    <w:rsid w:val="00B12C47"/>
    <w:rsid w:val="00B158C8"/>
    <w:rsid w:val="00B22856"/>
    <w:rsid w:val="00B30026"/>
    <w:rsid w:val="00B300DD"/>
    <w:rsid w:val="00B31BA2"/>
    <w:rsid w:val="00B32315"/>
    <w:rsid w:val="00B36211"/>
    <w:rsid w:val="00B44CC5"/>
    <w:rsid w:val="00B53411"/>
    <w:rsid w:val="00B55565"/>
    <w:rsid w:val="00B603B5"/>
    <w:rsid w:val="00B61C1B"/>
    <w:rsid w:val="00B658EC"/>
    <w:rsid w:val="00B70A7C"/>
    <w:rsid w:val="00B72000"/>
    <w:rsid w:val="00B7586C"/>
    <w:rsid w:val="00B762FE"/>
    <w:rsid w:val="00B76CFC"/>
    <w:rsid w:val="00B77146"/>
    <w:rsid w:val="00B77C99"/>
    <w:rsid w:val="00B84A05"/>
    <w:rsid w:val="00B912F7"/>
    <w:rsid w:val="00B92459"/>
    <w:rsid w:val="00B94077"/>
    <w:rsid w:val="00B94666"/>
    <w:rsid w:val="00B947C5"/>
    <w:rsid w:val="00B95623"/>
    <w:rsid w:val="00B96015"/>
    <w:rsid w:val="00B972F7"/>
    <w:rsid w:val="00BA2EF7"/>
    <w:rsid w:val="00BA39B5"/>
    <w:rsid w:val="00BB0962"/>
    <w:rsid w:val="00BB1CB8"/>
    <w:rsid w:val="00BB6551"/>
    <w:rsid w:val="00BC241D"/>
    <w:rsid w:val="00BC4374"/>
    <w:rsid w:val="00BC62E4"/>
    <w:rsid w:val="00BC71EB"/>
    <w:rsid w:val="00BD07E4"/>
    <w:rsid w:val="00BD16DC"/>
    <w:rsid w:val="00BD196A"/>
    <w:rsid w:val="00BD2DA3"/>
    <w:rsid w:val="00BE3EA7"/>
    <w:rsid w:val="00BE5B9A"/>
    <w:rsid w:val="00BE5F4D"/>
    <w:rsid w:val="00BF11D2"/>
    <w:rsid w:val="00BF1382"/>
    <w:rsid w:val="00BF1399"/>
    <w:rsid w:val="00BF3961"/>
    <w:rsid w:val="00BF3C29"/>
    <w:rsid w:val="00BF4DCB"/>
    <w:rsid w:val="00C00498"/>
    <w:rsid w:val="00C0233C"/>
    <w:rsid w:val="00C05BB1"/>
    <w:rsid w:val="00C05C6B"/>
    <w:rsid w:val="00C076C5"/>
    <w:rsid w:val="00C22BED"/>
    <w:rsid w:val="00C25BB6"/>
    <w:rsid w:val="00C34101"/>
    <w:rsid w:val="00C34103"/>
    <w:rsid w:val="00C341B7"/>
    <w:rsid w:val="00C34CAB"/>
    <w:rsid w:val="00C35175"/>
    <w:rsid w:val="00C35269"/>
    <w:rsid w:val="00C367E0"/>
    <w:rsid w:val="00C36936"/>
    <w:rsid w:val="00C406FD"/>
    <w:rsid w:val="00C40BE9"/>
    <w:rsid w:val="00C43300"/>
    <w:rsid w:val="00C4794F"/>
    <w:rsid w:val="00C525C2"/>
    <w:rsid w:val="00C52765"/>
    <w:rsid w:val="00C532AD"/>
    <w:rsid w:val="00C55FFB"/>
    <w:rsid w:val="00C60302"/>
    <w:rsid w:val="00C60AB4"/>
    <w:rsid w:val="00C61E67"/>
    <w:rsid w:val="00C62323"/>
    <w:rsid w:val="00C65182"/>
    <w:rsid w:val="00C65762"/>
    <w:rsid w:val="00C65C95"/>
    <w:rsid w:val="00C65C9D"/>
    <w:rsid w:val="00C66A60"/>
    <w:rsid w:val="00C6731C"/>
    <w:rsid w:val="00C679FA"/>
    <w:rsid w:val="00C71255"/>
    <w:rsid w:val="00C71527"/>
    <w:rsid w:val="00C723C6"/>
    <w:rsid w:val="00C725D0"/>
    <w:rsid w:val="00C72AB5"/>
    <w:rsid w:val="00C748C2"/>
    <w:rsid w:val="00C77025"/>
    <w:rsid w:val="00C8002F"/>
    <w:rsid w:val="00C814DE"/>
    <w:rsid w:val="00C814F6"/>
    <w:rsid w:val="00C84821"/>
    <w:rsid w:val="00C85DC4"/>
    <w:rsid w:val="00C86631"/>
    <w:rsid w:val="00C875A2"/>
    <w:rsid w:val="00C93EB3"/>
    <w:rsid w:val="00C945A0"/>
    <w:rsid w:val="00CA0CA0"/>
    <w:rsid w:val="00CA4CF8"/>
    <w:rsid w:val="00CA69C8"/>
    <w:rsid w:val="00CA70AA"/>
    <w:rsid w:val="00CC2564"/>
    <w:rsid w:val="00CC26CE"/>
    <w:rsid w:val="00CC3A43"/>
    <w:rsid w:val="00CC3C87"/>
    <w:rsid w:val="00CC7D32"/>
    <w:rsid w:val="00CD3B2F"/>
    <w:rsid w:val="00CD4222"/>
    <w:rsid w:val="00CD4B25"/>
    <w:rsid w:val="00CD5096"/>
    <w:rsid w:val="00CD56F3"/>
    <w:rsid w:val="00CD6C8E"/>
    <w:rsid w:val="00CD7474"/>
    <w:rsid w:val="00CE1A8E"/>
    <w:rsid w:val="00CE25B6"/>
    <w:rsid w:val="00CE7FC9"/>
    <w:rsid w:val="00CF1C9E"/>
    <w:rsid w:val="00CF3951"/>
    <w:rsid w:val="00CF496C"/>
    <w:rsid w:val="00CF6260"/>
    <w:rsid w:val="00CF7434"/>
    <w:rsid w:val="00D00B41"/>
    <w:rsid w:val="00D012A5"/>
    <w:rsid w:val="00D066E7"/>
    <w:rsid w:val="00D11CBE"/>
    <w:rsid w:val="00D12663"/>
    <w:rsid w:val="00D13085"/>
    <w:rsid w:val="00D139F2"/>
    <w:rsid w:val="00D14C1A"/>
    <w:rsid w:val="00D1682F"/>
    <w:rsid w:val="00D17891"/>
    <w:rsid w:val="00D20B1F"/>
    <w:rsid w:val="00D23025"/>
    <w:rsid w:val="00D263F6"/>
    <w:rsid w:val="00D31EE6"/>
    <w:rsid w:val="00D32ED9"/>
    <w:rsid w:val="00D337F6"/>
    <w:rsid w:val="00D37C71"/>
    <w:rsid w:val="00D37CA2"/>
    <w:rsid w:val="00D37D25"/>
    <w:rsid w:val="00D426F9"/>
    <w:rsid w:val="00D442A6"/>
    <w:rsid w:val="00D452C8"/>
    <w:rsid w:val="00D46392"/>
    <w:rsid w:val="00D463FA"/>
    <w:rsid w:val="00D46B65"/>
    <w:rsid w:val="00D46BDD"/>
    <w:rsid w:val="00D5198F"/>
    <w:rsid w:val="00D52A62"/>
    <w:rsid w:val="00D531DB"/>
    <w:rsid w:val="00D57585"/>
    <w:rsid w:val="00D57EE2"/>
    <w:rsid w:val="00D61064"/>
    <w:rsid w:val="00D612EA"/>
    <w:rsid w:val="00D644ED"/>
    <w:rsid w:val="00D6567B"/>
    <w:rsid w:val="00D656CA"/>
    <w:rsid w:val="00D6749E"/>
    <w:rsid w:val="00D738D2"/>
    <w:rsid w:val="00D73CB5"/>
    <w:rsid w:val="00D7403E"/>
    <w:rsid w:val="00D755B3"/>
    <w:rsid w:val="00D77781"/>
    <w:rsid w:val="00D8011E"/>
    <w:rsid w:val="00D85BC2"/>
    <w:rsid w:val="00D86FDC"/>
    <w:rsid w:val="00D901D1"/>
    <w:rsid w:val="00D905F1"/>
    <w:rsid w:val="00D93C9E"/>
    <w:rsid w:val="00D94A32"/>
    <w:rsid w:val="00D94C07"/>
    <w:rsid w:val="00D95035"/>
    <w:rsid w:val="00D969BF"/>
    <w:rsid w:val="00DA281E"/>
    <w:rsid w:val="00DA5121"/>
    <w:rsid w:val="00DA5D6D"/>
    <w:rsid w:val="00DA69D0"/>
    <w:rsid w:val="00DA766B"/>
    <w:rsid w:val="00DB3192"/>
    <w:rsid w:val="00DB33B1"/>
    <w:rsid w:val="00DB3833"/>
    <w:rsid w:val="00DB6B92"/>
    <w:rsid w:val="00DC17A2"/>
    <w:rsid w:val="00DC30ED"/>
    <w:rsid w:val="00DC34E6"/>
    <w:rsid w:val="00DC4C6C"/>
    <w:rsid w:val="00DC4CB6"/>
    <w:rsid w:val="00DC5DFA"/>
    <w:rsid w:val="00DC75BB"/>
    <w:rsid w:val="00DD1698"/>
    <w:rsid w:val="00DD2334"/>
    <w:rsid w:val="00DD323E"/>
    <w:rsid w:val="00DD3B55"/>
    <w:rsid w:val="00DD5C0A"/>
    <w:rsid w:val="00DD61E1"/>
    <w:rsid w:val="00DD6463"/>
    <w:rsid w:val="00DD6A12"/>
    <w:rsid w:val="00DD7CA0"/>
    <w:rsid w:val="00DE0CE9"/>
    <w:rsid w:val="00DE1C2C"/>
    <w:rsid w:val="00DE1C82"/>
    <w:rsid w:val="00DE1CFB"/>
    <w:rsid w:val="00DE2591"/>
    <w:rsid w:val="00DE364A"/>
    <w:rsid w:val="00DE4721"/>
    <w:rsid w:val="00DE5CDF"/>
    <w:rsid w:val="00DE655A"/>
    <w:rsid w:val="00DE7A28"/>
    <w:rsid w:val="00DF2E82"/>
    <w:rsid w:val="00DF3D6C"/>
    <w:rsid w:val="00DF4252"/>
    <w:rsid w:val="00DF4481"/>
    <w:rsid w:val="00DF73D4"/>
    <w:rsid w:val="00E002D1"/>
    <w:rsid w:val="00E05B0C"/>
    <w:rsid w:val="00E067B9"/>
    <w:rsid w:val="00E0766F"/>
    <w:rsid w:val="00E079AC"/>
    <w:rsid w:val="00E12FF2"/>
    <w:rsid w:val="00E13E33"/>
    <w:rsid w:val="00E200F4"/>
    <w:rsid w:val="00E20738"/>
    <w:rsid w:val="00E20F4F"/>
    <w:rsid w:val="00E22D19"/>
    <w:rsid w:val="00E26A98"/>
    <w:rsid w:val="00E32CAE"/>
    <w:rsid w:val="00E33298"/>
    <w:rsid w:val="00E334D6"/>
    <w:rsid w:val="00E34E9A"/>
    <w:rsid w:val="00E41433"/>
    <w:rsid w:val="00E41980"/>
    <w:rsid w:val="00E43C36"/>
    <w:rsid w:val="00E4449C"/>
    <w:rsid w:val="00E45AB3"/>
    <w:rsid w:val="00E538F5"/>
    <w:rsid w:val="00E544F2"/>
    <w:rsid w:val="00E55629"/>
    <w:rsid w:val="00E55EC5"/>
    <w:rsid w:val="00E563EA"/>
    <w:rsid w:val="00E5705D"/>
    <w:rsid w:val="00E619DF"/>
    <w:rsid w:val="00E6220D"/>
    <w:rsid w:val="00E63CD7"/>
    <w:rsid w:val="00E66687"/>
    <w:rsid w:val="00E67519"/>
    <w:rsid w:val="00E71269"/>
    <w:rsid w:val="00E71AB5"/>
    <w:rsid w:val="00E727CC"/>
    <w:rsid w:val="00E72C0D"/>
    <w:rsid w:val="00E73197"/>
    <w:rsid w:val="00E75B9F"/>
    <w:rsid w:val="00E774D4"/>
    <w:rsid w:val="00E77B48"/>
    <w:rsid w:val="00E80948"/>
    <w:rsid w:val="00E82FA6"/>
    <w:rsid w:val="00E87A45"/>
    <w:rsid w:val="00E93D3E"/>
    <w:rsid w:val="00E97514"/>
    <w:rsid w:val="00E9768C"/>
    <w:rsid w:val="00EA11D7"/>
    <w:rsid w:val="00EA2C88"/>
    <w:rsid w:val="00EA4F58"/>
    <w:rsid w:val="00EA5927"/>
    <w:rsid w:val="00EA66B7"/>
    <w:rsid w:val="00EA7672"/>
    <w:rsid w:val="00EB09DF"/>
    <w:rsid w:val="00EB0CB4"/>
    <w:rsid w:val="00EB18FF"/>
    <w:rsid w:val="00EB1F8C"/>
    <w:rsid w:val="00EB26A0"/>
    <w:rsid w:val="00EB65D8"/>
    <w:rsid w:val="00EB78C4"/>
    <w:rsid w:val="00EC1676"/>
    <w:rsid w:val="00EC61C2"/>
    <w:rsid w:val="00EC6360"/>
    <w:rsid w:val="00ED0579"/>
    <w:rsid w:val="00ED0836"/>
    <w:rsid w:val="00ED3456"/>
    <w:rsid w:val="00ED6981"/>
    <w:rsid w:val="00ED7908"/>
    <w:rsid w:val="00EE1DFA"/>
    <w:rsid w:val="00EE254B"/>
    <w:rsid w:val="00EE32B7"/>
    <w:rsid w:val="00EE3E1C"/>
    <w:rsid w:val="00EE52ED"/>
    <w:rsid w:val="00EE5EF0"/>
    <w:rsid w:val="00EE6CF7"/>
    <w:rsid w:val="00EE7F5D"/>
    <w:rsid w:val="00EF4B8B"/>
    <w:rsid w:val="00EF5B03"/>
    <w:rsid w:val="00EF7A3A"/>
    <w:rsid w:val="00F02EB1"/>
    <w:rsid w:val="00F03327"/>
    <w:rsid w:val="00F03DFE"/>
    <w:rsid w:val="00F04FAC"/>
    <w:rsid w:val="00F06EFF"/>
    <w:rsid w:val="00F06F29"/>
    <w:rsid w:val="00F07FE4"/>
    <w:rsid w:val="00F10260"/>
    <w:rsid w:val="00F10828"/>
    <w:rsid w:val="00F10C04"/>
    <w:rsid w:val="00F114F4"/>
    <w:rsid w:val="00F1215D"/>
    <w:rsid w:val="00F167F1"/>
    <w:rsid w:val="00F16BE8"/>
    <w:rsid w:val="00F207BB"/>
    <w:rsid w:val="00F20E25"/>
    <w:rsid w:val="00F21D22"/>
    <w:rsid w:val="00F23C62"/>
    <w:rsid w:val="00F23ED4"/>
    <w:rsid w:val="00F246E0"/>
    <w:rsid w:val="00F26046"/>
    <w:rsid w:val="00F3052F"/>
    <w:rsid w:val="00F31449"/>
    <w:rsid w:val="00F31CC9"/>
    <w:rsid w:val="00F32776"/>
    <w:rsid w:val="00F33001"/>
    <w:rsid w:val="00F35057"/>
    <w:rsid w:val="00F354BA"/>
    <w:rsid w:val="00F362E4"/>
    <w:rsid w:val="00F44AC6"/>
    <w:rsid w:val="00F45340"/>
    <w:rsid w:val="00F454E7"/>
    <w:rsid w:val="00F463ED"/>
    <w:rsid w:val="00F4793F"/>
    <w:rsid w:val="00F50D67"/>
    <w:rsid w:val="00F50F07"/>
    <w:rsid w:val="00F52679"/>
    <w:rsid w:val="00F53EDA"/>
    <w:rsid w:val="00F54862"/>
    <w:rsid w:val="00F548C0"/>
    <w:rsid w:val="00F55B79"/>
    <w:rsid w:val="00F56E87"/>
    <w:rsid w:val="00F60F9C"/>
    <w:rsid w:val="00F620D6"/>
    <w:rsid w:val="00F63808"/>
    <w:rsid w:val="00F65797"/>
    <w:rsid w:val="00F66383"/>
    <w:rsid w:val="00F84EF9"/>
    <w:rsid w:val="00F86C7A"/>
    <w:rsid w:val="00F87A80"/>
    <w:rsid w:val="00F90E6E"/>
    <w:rsid w:val="00F920C0"/>
    <w:rsid w:val="00F9234E"/>
    <w:rsid w:val="00F92B24"/>
    <w:rsid w:val="00F94E24"/>
    <w:rsid w:val="00F962D0"/>
    <w:rsid w:val="00F97504"/>
    <w:rsid w:val="00F97EB5"/>
    <w:rsid w:val="00FA026F"/>
    <w:rsid w:val="00FA0587"/>
    <w:rsid w:val="00FA0D93"/>
    <w:rsid w:val="00FA0E65"/>
    <w:rsid w:val="00FA2109"/>
    <w:rsid w:val="00FA40FE"/>
    <w:rsid w:val="00FA64A2"/>
    <w:rsid w:val="00FB2588"/>
    <w:rsid w:val="00FB33D3"/>
    <w:rsid w:val="00FB553F"/>
    <w:rsid w:val="00FC1016"/>
    <w:rsid w:val="00FC112E"/>
    <w:rsid w:val="00FC4EE7"/>
    <w:rsid w:val="00FC582F"/>
    <w:rsid w:val="00FC5DD1"/>
    <w:rsid w:val="00FC61CD"/>
    <w:rsid w:val="00FC697E"/>
    <w:rsid w:val="00FC6BC4"/>
    <w:rsid w:val="00FC6F93"/>
    <w:rsid w:val="00FD0610"/>
    <w:rsid w:val="00FD1180"/>
    <w:rsid w:val="00FD1604"/>
    <w:rsid w:val="00FD2C78"/>
    <w:rsid w:val="00FD476B"/>
    <w:rsid w:val="00FD5434"/>
    <w:rsid w:val="00FD61DC"/>
    <w:rsid w:val="00FE2139"/>
    <w:rsid w:val="00FE2754"/>
    <w:rsid w:val="00FE2A53"/>
    <w:rsid w:val="00FE5879"/>
    <w:rsid w:val="00FF07BB"/>
    <w:rsid w:val="00FF12E0"/>
    <w:rsid w:val="00FF54DA"/>
    <w:rsid w:val="00FF6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D6BF93"/>
  <w15:chartTrackingRefBased/>
  <w15:docId w15:val="{938BD0C4-1E0A-4EE2-B0BE-26150849E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545BD"/>
    <w:rPr>
      <w:color w:val="808080"/>
    </w:rPr>
  </w:style>
  <w:style w:type="paragraph" w:customStyle="1" w:styleId="EndNoteBibliographyTitle">
    <w:name w:val="EndNote Bibliography Title"/>
    <w:basedOn w:val="a"/>
    <w:link w:val="EndNoteBibliographyTitle0"/>
    <w:rsid w:val="00207651"/>
    <w:pPr>
      <w:jc w:val="center"/>
    </w:pPr>
    <w:rPr>
      <w:rFonts w:ascii="等线" w:eastAsia="等线" w:hAnsi="等线"/>
      <w:noProof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207651"/>
    <w:rPr>
      <w:rFonts w:ascii="等线" w:eastAsia="等线" w:hAnsi="等线"/>
      <w:noProof/>
      <w:sz w:val="20"/>
    </w:rPr>
  </w:style>
  <w:style w:type="paragraph" w:customStyle="1" w:styleId="EndNoteBibliography">
    <w:name w:val="EndNote Bibliography"/>
    <w:basedOn w:val="a"/>
    <w:link w:val="EndNoteBibliography0"/>
    <w:rsid w:val="00207651"/>
    <w:rPr>
      <w:rFonts w:ascii="等线" w:eastAsia="等线" w:hAnsi="等线"/>
      <w:noProof/>
      <w:sz w:val="20"/>
    </w:rPr>
  </w:style>
  <w:style w:type="character" w:customStyle="1" w:styleId="EndNoteBibliography0">
    <w:name w:val="EndNote Bibliography 字符"/>
    <w:basedOn w:val="a0"/>
    <w:link w:val="EndNoteBibliography"/>
    <w:rsid w:val="00207651"/>
    <w:rPr>
      <w:rFonts w:ascii="等线" w:eastAsia="等线" w:hAnsi="等线"/>
      <w:noProof/>
      <w:sz w:val="20"/>
    </w:rPr>
  </w:style>
  <w:style w:type="character" w:styleId="a4">
    <w:name w:val="Hyperlink"/>
    <w:basedOn w:val="a0"/>
    <w:uiPriority w:val="99"/>
    <w:unhideWhenUsed/>
    <w:rsid w:val="00207651"/>
    <w:rPr>
      <w:color w:val="0563C1" w:themeColor="hyperlink"/>
      <w:u w:val="single"/>
    </w:rPr>
  </w:style>
  <w:style w:type="paragraph" w:customStyle="1" w:styleId="EndNoteCategoryHeading">
    <w:name w:val="EndNote Category Heading"/>
    <w:basedOn w:val="a"/>
    <w:link w:val="EndNoteCategoryHeading0"/>
    <w:rsid w:val="00B300DD"/>
    <w:pPr>
      <w:spacing w:before="120" w:after="120"/>
      <w:jc w:val="left"/>
    </w:pPr>
  </w:style>
  <w:style w:type="character" w:customStyle="1" w:styleId="EndNoteCategoryHeading0">
    <w:name w:val="EndNote Category Heading 字符"/>
    <w:basedOn w:val="a0"/>
    <w:link w:val="EndNoteCategoryHeading"/>
    <w:rsid w:val="00B300DD"/>
  </w:style>
  <w:style w:type="paragraph" w:customStyle="1" w:styleId="EndNoteCategoryTitle">
    <w:name w:val="EndNote Category Title"/>
    <w:basedOn w:val="a"/>
    <w:link w:val="EndNoteCategoryTitle0"/>
    <w:rsid w:val="00B300DD"/>
    <w:pPr>
      <w:spacing w:before="120" w:after="120"/>
      <w:jc w:val="center"/>
    </w:pPr>
  </w:style>
  <w:style w:type="character" w:customStyle="1" w:styleId="EndNoteCategoryTitle0">
    <w:name w:val="EndNote Category Title 字符"/>
    <w:basedOn w:val="a0"/>
    <w:link w:val="EndNoteCategoryTitle"/>
    <w:rsid w:val="00B300DD"/>
  </w:style>
  <w:style w:type="paragraph" w:styleId="a5">
    <w:name w:val="Balloon Text"/>
    <w:basedOn w:val="a"/>
    <w:link w:val="a6"/>
    <w:uiPriority w:val="99"/>
    <w:semiHidden/>
    <w:unhideWhenUsed/>
    <w:rsid w:val="00574680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574680"/>
    <w:rPr>
      <w:sz w:val="18"/>
      <w:szCs w:val="18"/>
    </w:rPr>
  </w:style>
  <w:style w:type="character" w:styleId="a7">
    <w:name w:val="Intense Emphasis"/>
    <w:basedOn w:val="a0"/>
    <w:uiPriority w:val="21"/>
    <w:qFormat/>
    <w:rsid w:val="00004571"/>
    <w:rPr>
      <w:i/>
      <w:iCs/>
      <w:color w:val="5B9BD5" w:themeColor="accent1"/>
    </w:rPr>
  </w:style>
  <w:style w:type="character" w:styleId="a8">
    <w:name w:val="annotation reference"/>
    <w:basedOn w:val="a0"/>
    <w:uiPriority w:val="99"/>
    <w:semiHidden/>
    <w:unhideWhenUsed/>
    <w:rsid w:val="00CA69C8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CA69C8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CA69C8"/>
  </w:style>
  <w:style w:type="paragraph" w:styleId="ab">
    <w:name w:val="annotation subject"/>
    <w:basedOn w:val="a9"/>
    <w:next w:val="a9"/>
    <w:link w:val="ac"/>
    <w:uiPriority w:val="99"/>
    <w:semiHidden/>
    <w:unhideWhenUsed/>
    <w:rsid w:val="00CA69C8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CA69C8"/>
    <w:rPr>
      <w:b/>
      <w:bCs/>
    </w:rPr>
  </w:style>
  <w:style w:type="paragraph" w:styleId="ad">
    <w:name w:val="header"/>
    <w:basedOn w:val="a"/>
    <w:link w:val="ae"/>
    <w:uiPriority w:val="99"/>
    <w:unhideWhenUsed/>
    <w:rsid w:val="00906C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rsid w:val="00906CA4"/>
    <w:rPr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906C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rsid w:val="00906C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7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D0DEE2-298F-4A08-8CB8-05EB2F20E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9819</TotalTime>
  <Pages>1</Pages>
  <Words>5211</Words>
  <Characters>29708</Characters>
  <Application>Microsoft Office Word</Application>
  <DocSecurity>0</DocSecurity>
  <Lines>247</Lines>
  <Paragraphs>69</Paragraphs>
  <ScaleCrop>false</ScaleCrop>
  <Company/>
  <LinksUpToDate>false</LinksUpToDate>
  <CharactersWithSpaces>34850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qianqian</dc:creator>
  <cp:keywords/>
  <dc:description/>
  <cp:lastModifiedBy>yuan qianqian</cp:lastModifiedBy>
  <cp:revision>4</cp:revision>
  <dcterms:created xsi:type="dcterms:W3CDTF">2020-09-15T15:40:00Z</dcterms:created>
  <dcterms:modified xsi:type="dcterms:W3CDTF">2020-10-09T02:35:00Z</dcterms:modified>
</cp:coreProperties>
</file>